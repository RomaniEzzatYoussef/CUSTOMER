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655A" w14:textId="48AD1AFB" w:rsidR="003F3D9D" w:rsidRPr="00940298" w:rsidRDefault="009566CA" w:rsidP="003F3D9D">
      <w:pPr>
        <w:jc w:val="center"/>
        <w:rPr>
          <w:rFonts w:asciiTheme="majorBidi" w:hAnsiTheme="majorBidi" w:cstheme="majorBidi"/>
          <w:b/>
          <w:bCs/>
          <w:color w:val="0070C0"/>
          <w:sz w:val="50"/>
          <w:szCs w:val="50"/>
          <w:u w:val="single"/>
        </w:rPr>
      </w:pPr>
      <w:r>
        <w:rPr>
          <w:rFonts w:asciiTheme="majorBidi" w:hAnsiTheme="majorBidi" w:cstheme="majorBidi"/>
          <w:b/>
          <w:bCs/>
          <w:color w:val="0070C0"/>
          <w:sz w:val="50"/>
          <w:szCs w:val="50"/>
          <w:u w:val="single"/>
        </w:rPr>
        <w:t>Cash Export</w:t>
      </w:r>
      <w:r w:rsidR="00A2658E" w:rsidRPr="00940298">
        <w:rPr>
          <w:rFonts w:asciiTheme="majorBidi" w:hAnsiTheme="majorBidi" w:cstheme="majorBidi"/>
          <w:b/>
          <w:bCs/>
          <w:color w:val="0070C0"/>
          <w:sz w:val="50"/>
          <w:szCs w:val="50"/>
          <w:u w:val="single"/>
        </w:rPr>
        <w:t xml:space="preserve"> Defects</w:t>
      </w:r>
    </w:p>
    <w:p w14:paraId="01EBF4C1" w14:textId="0891BFB7" w:rsidR="003F3D9D" w:rsidRDefault="003F3D9D" w:rsidP="003F3D9D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A747804" w14:textId="412D158F" w:rsidR="00A7742A" w:rsidRDefault="00A7742A" w:rsidP="003F3D9D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9A0DC32" w14:textId="3637EE1D" w:rsidR="00A7742A" w:rsidRDefault="00940298" w:rsidP="00940298">
      <w:pPr>
        <w:pStyle w:val="Heading1"/>
        <w:jc w:val="center"/>
      </w:pPr>
      <w:r>
        <w:t>SUMMARY</w:t>
      </w:r>
    </w:p>
    <w:p w14:paraId="6388F7FE" w14:textId="77777777" w:rsidR="00A7742A" w:rsidRPr="003F3D9D" w:rsidRDefault="00A7742A" w:rsidP="003F3D9D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9191" w:type="dxa"/>
        <w:jc w:val="center"/>
        <w:tblInd w:w="0" w:type="dxa"/>
        <w:tblLook w:val="04A0" w:firstRow="1" w:lastRow="0" w:firstColumn="1" w:lastColumn="0" w:noHBand="0" w:noVBand="1"/>
      </w:tblPr>
      <w:tblGrid>
        <w:gridCol w:w="500"/>
        <w:gridCol w:w="1520"/>
        <w:gridCol w:w="1359"/>
        <w:gridCol w:w="4472"/>
        <w:gridCol w:w="1340"/>
      </w:tblGrid>
      <w:tr w:rsidR="00C1781B" w:rsidRPr="003F3D9D" w14:paraId="2A1E50DA" w14:textId="77777777" w:rsidTr="00531DCB">
        <w:trPr>
          <w:trHeight w:val="644"/>
          <w:jc w:val="center"/>
        </w:trPr>
        <w:tc>
          <w:tcPr>
            <w:tcW w:w="500" w:type="dxa"/>
            <w:shd w:val="clear" w:color="auto" w:fill="002060"/>
            <w:vAlign w:val="center"/>
            <w:hideMark/>
          </w:tcPr>
          <w:p w14:paraId="63C6E6CA" w14:textId="0D8AB7F0" w:rsidR="00C1781B" w:rsidRPr="00F149A4" w:rsidRDefault="00F149A4" w:rsidP="003F3D9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520" w:type="dxa"/>
            <w:shd w:val="clear" w:color="auto" w:fill="002060"/>
            <w:vAlign w:val="center"/>
          </w:tcPr>
          <w:p w14:paraId="1700ACDE" w14:textId="5B991EDA" w:rsidR="00C1781B" w:rsidRPr="00F149A4" w:rsidRDefault="00C1781B" w:rsidP="003F3D9D">
            <w:pPr>
              <w:rPr>
                <w:b/>
                <w:bCs/>
                <w:sz w:val="18"/>
                <w:szCs w:val="18"/>
              </w:rPr>
            </w:pPr>
            <w:r w:rsidRPr="00F149A4">
              <w:rPr>
                <w:b/>
                <w:bCs/>
                <w:sz w:val="18"/>
                <w:szCs w:val="18"/>
              </w:rPr>
              <w:t>Defect Number </w:t>
            </w:r>
          </w:p>
        </w:tc>
        <w:tc>
          <w:tcPr>
            <w:tcW w:w="1359" w:type="dxa"/>
            <w:shd w:val="clear" w:color="auto" w:fill="002060"/>
            <w:vAlign w:val="center"/>
            <w:hideMark/>
          </w:tcPr>
          <w:p w14:paraId="6090C113" w14:textId="54C86694" w:rsidR="00C1781B" w:rsidRPr="00F149A4" w:rsidRDefault="00C1781B" w:rsidP="003F3D9D">
            <w:pPr>
              <w:rPr>
                <w:b/>
                <w:bCs/>
                <w:sz w:val="18"/>
                <w:szCs w:val="18"/>
              </w:rPr>
            </w:pPr>
            <w:r w:rsidRPr="00F149A4">
              <w:rPr>
                <w:b/>
                <w:bCs/>
                <w:sz w:val="18"/>
                <w:szCs w:val="18"/>
              </w:rPr>
              <w:t>Status on Jira</w:t>
            </w:r>
          </w:p>
        </w:tc>
        <w:tc>
          <w:tcPr>
            <w:tcW w:w="4472" w:type="dxa"/>
            <w:shd w:val="clear" w:color="auto" w:fill="002060"/>
            <w:vAlign w:val="center"/>
          </w:tcPr>
          <w:p w14:paraId="589521A9" w14:textId="623DD257" w:rsidR="00C1781B" w:rsidRPr="00F149A4" w:rsidRDefault="00C1781B" w:rsidP="00531DCB">
            <w:pPr>
              <w:jc w:val="center"/>
              <w:rPr>
                <w:b/>
                <w:bCs/>
                <w:sz w:val="18"/>
                <w:szCs w:val="18"/>
              </w:rPr>
            </w:pPr>
            <w:r w:rsidRPr="00F149A4">
              <w:rPr>
                <w:b/>
                <w:bCs/>
                <w:sz w:val="18"/>
                <w:szCs w:val="18"/>
              </w:rPr>
              <w:t>Current Status</w:t>
            </w:r>
          </w:p>
        </w:tc>
        <w:tc>
          <w:tcPr>
            <w:tcW w:w="1340" w:type="dxa"/>
            <w:shd w:val="clear" w:color="auto" w:fill="002060"/>
            <w:vAlign w:val="center"/>
            <w:hideMark/>
          </w:tcPr>
          <w:p w14:paraId="2C4BF31C" w14:textId="50FB6D18" w:rsidR="00C1781B" w:rsidRPr="00F149A4" w:rsidRDefault="00C1781B" w:rsidP="003F3D9D">
            <w:pPr>
              <w:rPr>
                <w:b/>
                <w:bCs/>
                <w:sz w:val="18"/>
                <w:szCs w:val="18"/>
              </w:rPr>
            </w:pPr>
            <w:r w:rsidRPr="00F149A4">
              <w:rPr>
                <w:b/>
                <w:bCs/>
                <w:sz w:val="18"/>
                <w:szCs w:val="18"/>
              </w:rPr>
              <w:t>Details</w:t>
            </w:r>
          </w:p>
        </w:tc>
      </w:tr>
      <w:tr w:rsidR="004A515D" w:rsidRPr="003F3D9D" w14:paraId="1337455D" w14:textId="77777777" w:rsidTr="009566CA">
        <w:trPr>
          <w:trHeight w:val="188"/>
          <w:jc w:val="center"/>
        </w:trPr>
        <w:tc>
          <w:tcPr>
            <w:tcW w:w="500" w:type="dxa"/>
            <w:vAlign w:val="center"/>
          </w:tcPr>
          <w:p w14:paraId="4F4D5545" w14:textId="7AB5CEF2" w:rsidR="004A515D" w:rsidRPr="003F3D9D" w:rsidRDefault="004A515D" w:rsidP="004A51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20" w:type="dxa"/>
            <w:vAlign w:val="center"/>
          </w:tcPr>
          <w:p w14:paraId="702E9207" w14:textId="3646045A" w:rsidR="004A515D" w:rsidRPr="00013533" w:rsidRDefault="0037040A" w:rsidP="004A515D">
            <w:pPr>
              <w:rPr>
                <w:rStyle w:val="Hyperlink"/>
              </w:rPr>
            </w:pPr>
            <w:hyperlink r:id="rId6" w:history="1">
              <w:r w:rsidR="004A515D">
                <w:rPr>
                  <w:rStyle w:val="Hyperlink"/>
                </w:rPr>
                <w:t>BDC-</w:t>
              </w:r>
              <w:r w:rsidR="00C646E5">
                <w:rPr>
                  <w:rStyle w:val="Hyperlink"/>
                </w:rPr>
                <w:t>4397</w:t>
              </w:r>
            </w:hyperlink>
          </w:p>
        </w:tc>
        <w:tc>
          <w:tcPr>
            <w:tcW w:w="1359" w:type="dxa"/>
            <w:shd w:val="clear" w:color="auto" w:fill="00B050"/>
            <w:vAlign w:val="center"/>
          </w:tcPr>
          <w:p w14:paraId="64CD193F" w14:textId="6B026698" w:rsidR="004A515D" w:rsidRPr="00DD018B" w:rsidRDefault="009566CA" w:rsidP="004A515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Fixed</w:t>
            </w:r>
          </w:p>
        </w:tc>
        <w:tc>
          <w:tcPr>
            <w:tcW w:w="4472" w:type="dxa"/>
            <w:shd w:val="clear" w:color="auto" w:fill="auto"/>
          </w:tcPr>
          <w:p w14:paraId="2E61754D" w14:textId="356D850B" w:rsidR="004A515D" w:rsidRPr="00013533" w:rsidRDefault="009566CA" w:rsidP="00A3100B">
            <w:pPr>
              <w:jc w:val="center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W</w:t>
            </w:r>
            <w:r>
              <w:rPr>
                <w:rStyle w:val="Hyperlink"/>
              </w:rPr>
              <w:t>orking on</w:t>
            </w:r>
          </w:p>
        </w:tc>
        <w:tc>
          <w:tcPr>
            <w:tcW w:w="1340" w:type="dxa"/>
            <w:vAlign w:val="center"/>
          </w:tcPr>
          <w:p w14:paraId="2B4E7648" w14:textId="2A906897" w:rsidR="004A515D" w:rsidRPr="003F3D9D" w:rsidRDefault="004A515D" w:rsidP="004A515D">
            <w:pPr>
              <w:rPr>
                <w:sz w:val="16"/>
                <w:szCs w:val="16"/>
              </w:rPr>
            </w:pPr>
          </w:p>
        </w:tc>
      </w:tr>
      <w:tr w:rsidR="004A515D" w:rsidRPr="00531DCB" w14:paraId="397F7F54" w14:textId="77777777" w:rsidTr="00531DCB">
        <w:trPr>
          <w:trHeight w:val="53"/>
          <w:jc w:val="center"/>
        </w:trPr>
        <w:tc>
          <w:tcPr>
            <w:tcW w:w="500" w:type="dxa"/>
            <w:vAlign w:val="center"/>
          </w:tcPr>
          <w:p w14:paraId="4A6CAAD2" w14:textId="2BD1267B" w:rsidR="004A515D" w:rsidRPr="003F3D9D" w:rsidRDefault="004A515D" w:rsidP="004A51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20" w:type="dxa"/>
            <w:vAlign w:val="center"/>
          </w:tcPr>
          <w:p w14:paraId="69C26AFE" w14:textId="79EAB44C" w:rsidR="004A515D" w:rsidRPr="00013533" w:rsidRDefault="004A515D" w:rsidP="004A515D">
            <w:pPr>
              <w:rPr>
                <w:rStyle w:val="Hyperlink"/>
              </w:rPr>
            </w:pPr>
            <w:r>
              <w:rPr>
                <w:rStyle w:val="Hyperlink"/>
              </w:rPr>
              <w:t>BDC-</w:t>
            </w:r>
            <w:r w:rsidR="00C646E5">
              <w:rPr>
                <w:rStyle w:val="Hyperlink"/>
              </w:rPr>
              <w:t>3770</w:t>
            </w:r>
          </w:p>
        </w:tc>
        <w:tc>
          <w:tcPr>
            <w:tcW w:w="1359" w:type="dxa"/>
            <w:shd w:val="clear" w:color="auto" w:fill="00B050"/>
            <w:vAlign w:val="center"/>
          </w:tcPr>
          <w:p w14:paraId="45E2104F" w14:textId="390C20E7" w:rsidR="004A515D" w:rsidRPr="00DD018B" w:rsidRDefault="004A515D" w:rsidP="004A515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bookmarkStart w:id="0" w:name="OLE_LINK3"/>
            <w:r>
              <w:rPr>
                <w:color w:val="FFFFFF" w:themeColor="background1"/>
                <w:sz w:val="16"/>
                <w:szCs w:val="16"/>
              </w:rPr>
              <w:t>Fixed</w:t>
            </w:r>
            <w:bookmarkEnd w:id="0"/>
          </w:p>
        </w:tc>
        <w:tc>
          <w:tcPr>
            <w:tcW w:w="4472" w:type="dxa"/>
            <w:shd w:val="clear" w:color="auto" w:fill="auto"/>
          </w:tcPr>
          <w:p w14:paraId="35F9C6C7" w14:textId="2EB0D57C" w:rsidR="004A515D" w:rsidRPr="00643C92" w:rsidRDefault="009566CA" w:rsidP="00361A01">
            <w:pPr>
              <w:jc w:val="center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W</w:t>
            </w:r>
            <w:r>
              <w:rPr>
                <w:rStyle w:val="Hyperlink"/>
              </w:rPr>
              <w:t>orking on</w:t>
            </w:r>
          </w:p>
        </w:tc>
        <w:tc>
          <w:tcPr>
            <w:tcW w:w="1340" w:type="dxa"/>
            <w:vAlign w:val="center"/>
          </w:tcPr>
          <w:p w14:paraId="0C986E42" w14:textId="43CA6D39" w:rsidR="004A515D" w:rsidRPr="00531DCB" w:rsidRDefault="004A515D" w:rsidP="004A515D">
            <w:pPr>
              <w:rPr>
                <w:sz w:val="16"/>
                <w:szCs w:val="16"/>
                <w:lang w:val="de-DE"/>
              </w:rPr>
            </w:pPr>
          </w:p>
        </w:tc>
      </w:tr>
      <w:tr w:rsidR="00361A01" w:rsidRPr="003F3D9D" w14:paraId="7C22F2C6" w14:textId="77777777" w:rsidTr="00CE06F1">
        <w:trPr>
          <w:trHeight w:val="53"/>
          <w:jc w:val="center"/>
        </w:trPr>
        <w:tc>
          <w:tcPr>
            <w:tcW w:w="500" w:type="dxa"/>
            <w:vAlign w:val="center"/>
          </w:tcPr>
          <w:p w14:paraId="6B4487AA" w14:textId="45D2977F" w:rsidR="00361A01" w:rsidRPr="003F3D9D" w:rsidRDefault="00361A01" w:rsidP="00361A01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vAlign w:val="center"/>
          </w:tcPr>
          <w:p w14:paraId="376955B6" w14:textId="1F39FA53" w:rsidR="00361A01" w:rsidRPr="00013533" w:rsidRDefault="00361A01" w:rsidP="00361A01">
            <w:pPr>
              <w:rPr>
                <w:rStyle w:val="Hyperlink"/>
              </w:rPr>
            </w:pPr>
          </w:p>
        </w:tc>
        <w:tc>
          <w:tcPr>
            <w:tcW w:w="1359" w:type="dxa"/>
            <w:shd w:val="clear" w:color="auto" w:fill="FFFFFF" w:themeFill="background1"/>
            <w:vAlign w:val="center"/>
          </w:tcPr>
          <w:p w14:paraId="3F156FE8" w14:textId="1DA00705" w:rsidR="00361A01" w:rsidRPr="0031389C" w:rsidRDefault="00361A01" w:rsidP="00361A0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72" w:type="dxa"/>
            <w:shd w:val="clear" w:color="auto" w:fill="auto"/>
          </w:tcPr>
          <w:p w14:paraId="4E4B7FB7" w14:textId="0193C959" w:rsidR="00361A01" w:rsidRPr="00643C92" w:rsidRDefault="00361A01" w:rsidP="00643C92">
            <w:pPr>
              <w:jc w:val="center"/>
              <w:rPr>
                <w:rStyle w:val="Hyperlink"/>
                <w:u w:val="none"/>
              </w:rPr>
            </w:pPr>
          </w:p>
        </w:tc>
        <w:tc>
          <w:tcPr>
            <w:tcW w:w="1340" w:type="dxa"/>
            <w:vAlign w:val="center"/>
          </w:tcPr>
          <w:p w14:paraId="3472E788" w14:textId="78F8286B" w:rsidR="00361A01" w:rsidRPr="005710E0" w:rsidRDefault="00361A01" w:rsidP="00361A01">
            <w:pPr>
              <w:rPr>
                <w:sz w:val="16"/>
                <w:szCs w:val="16"/>
              </w:rPr>
            </w:pPr>
          </w:p>
        </w:tc>
      </w:tr>
    </w:tbl>
    <w:p w14:paraId="5F93FBF6" w14:textId="737A614F" w:rsidR="00BB254A" w:rsidRDefault="00BB254A" w:rsidP="00BB254A"/>
    <w:p w14:paraId="38F3F721" w14:textId="025C8854" w:rsidR="008B2790" w:rsidRDefault="008B2790" w:rsidP="00BB254A"/>
    <w:p w14:paraId="32E6C21A" w14:textId="59B13324" w:rsidR="008B2790" w:rsidRDefault="008B2790" w:rsidP="00BB254A"/>
    <w:p w14:paraId="7E03D8CC" w14:textId="0B515319" w:rsidR="008B2790" w:rsidRDefault="008B2790" w:rsidP="00BB254A"/>
    <w:p w14:paraId="49EDA88B" w14:textId="3D67BAC2" w:rsidR="00643C92" w:rsidRDefault="00643C92" w:rsidP="00BB254A"/>
    <w:p w14:paraId="4F746B48" w14:textId="40449BF2" w:rsidR="00643C92" w:rsidRDefault="00643C92" w:rsidP="00BB254A"/>
    <w:p w14:paraId="231F773F" w14:textId="092E67AF" w:rsidR="00643C92" w:rsidRDefault="00643C92" w:rsidP="00BB254A"/>
    <w:p w14:paraId="544C561A" w14:textId="5614F254" w:rsidR="00643C92" w:rsidRDefault="00643C92" w:rsidP="00BB254A"/>
    <w:p w14:paraId="7CA152C9" w14:textId="53F1D3CB" w:rsidR="00497493" w:rsidRDefault="00497493" w:rsidP="00BB254A"/>
    <w:p w14:paraId="7F56E670" w14:textId="43D352C5" w:rsidR="00497493" w:rsidRDefault="00497493" w:rsidP="00BB254A"/>
    <w:p w14:paraId="1D1B219E" w14:textId="34E559E7" w:rsidR="00497493" w:rsidRDefault="00497493" w:rsidP="00BB254A"/>
    <w:p w14:paraId="5DB6D2E6" w14:textId="49C5B58B" w:rsidR="00497493" w:rsidRDefault="00497493" w:rsidP="00BB254A"/>
    <w:p w14:paraId="40D2763B" w14:textId="650E7C04" w:rsidR="00497493" w:rsidRDefault="00497493" w:rsidP="00BB254A"/>
    <w:p w14:paraId="77B88356" w14:textId="7C936AEE" w:rsidR="00497493" w:rsidRDefault="00497493" w:rsidP="00BB254A"/>
    <w:p w14:paraId="3E7A33DB" w14:textId="71243B16" w:rsidR="00497493" w:rsidRDefault="00497493" w:rsidP="00BB254A"/>
    <w:p w14:paraId="23EDFEDB" w14:textId="77777777" w:rsidR="00497493" w:rsidRDefault="00497493" w:rsidP="00BB254A"/>
    <w:p w14:paraId="7152B8C5" w14:textId="59E694E4" w:rsidR="00C26C35" w:rsidRDefault="00C26C35" w:rsidP="00C26C35"/>
    <w:p w14:paraId="7DEAD10E" w14:textId="34630B4F" w:rsidR="009566CA" w:rsidRDefault="009566CA" w:rsidP="00C26C35"/>
    <w:p w14:paraId="56B5AE0A" w14:textId="77777777" w:rsidR="009566CA" w:rsidRDefault="009566CA" w:rsidP="00C26C35"/>
    <w:p w14:paraId="0D875741" w14:textId="23AD253C" w:rsidR="00C26C35" w:rsidRDefault="00C26C35" w:rsidP="00C26C35">
      <w:pPr>
        <w:pStyle w:val="Heading1"/>
        <w:jc w:val="center"/>
      </w:pPr>
      <w:r w:rsidRPr="00D46AE7">
        <w:lastRenderedPageBreak/>
        <w:t>BDC-</w:t>
      </w:r>
      <w:r w:rsidR="00CD64BF">
        <w:t>4396</w:t>
      </w:r>
    </w:p>
    <w:tbl>
      <w:tblPr>
        <w:tblStyle w:val="TableGrid"/>
        <w:tblpPr w:leftFromText="180" w:rightFromText="180" w:vertAnchor="text" w:tblpXSpec="center" w:tblpY="1"/>
        <w:tblOverlap w:val="never"/>
        <w:tblW w:w="10485" w:type="dxa"/>
        <w:tblInd w:w="0" w:type="dxa"/>
        <w:tblLook w:val="04A0" w:firstRow="1" w:lastRow="0" w:firstColumn="1" w:lastColumn="0" w:noHBand="0" w:noVBand="1"/>
        <w:tblCaption w:val="Record of Changes"/>
        <w:tblDescription w:val="This table provides the following information about each change to this document:&#10;&#10;Version Number&#10;Date&#10;Author/Owner&#10;Description of Change"/>
      </w:tblPr>
      <w:tblGrid>
        <w:gridCol w:w="1878"/>
        <w:gridCol w:w="8607"/>
      </w:tblGrid>
      <w:tr w:rsidR="00C26C35" w14:paraId="01645034" w14:textId="77777777" w:rsidTr="00DD3777">
        <w:trPr>
          <w:cantSplit/>
        </w:trPr>
        <w:tc>
          <w:tcPr>
            <w:tcW w:w="18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1C2B0B7E" w14:textId="77777777" w:rsidR="00C26C35" w:rsidRPr="0095202B" w:rsidRDefault="00C26C35" w:rsidP="00DD3777">
            <w:pPr>
              <w:pStyle w:val="InstructionalTextTableText10"/>
              <w:jc w:val="center"/>
              <w:rPr>
                <w:b/>
                <w:i w:val="0"/>
                <w:color w:val="FFFFFF" w:themeColor="background1"/>
                <w:szCs w:val="24"/>
                <w:lang w:eastAsia="en-US"/>
              </w:rPr>
            </w:pPr>
            <w:r>
              <w:rPr>
                <w:b/>
                <w:i w:val="0"/>
                <w:color w:val="FFFFFF" w:themeColor="background1"/>
                <w:szCs w:val="24"/>
                <w:lang w:eastAsia="en-US"/>
              </w:rPr>
              <w:t>Description</w:t>
            </w:r>
          </w:p>
        </w:tc>
        <w:tc>
          <w:tcPr>
            <w:tcW w:w="8607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ACEAF9" w14:textId="6FCF05E0" w:rsidR="009566CA" w:rsidRPr="00C646E5" w:rsidRDefault="00C646E5" w:rsidP="009566CA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C646E5">
              <w:rPr>
                <w:rFonts w:asciiTheme="majorBidi" w:hAnsiTheme="majorBidi" w:cstheme="majorBidi"/>
                <w:b/>
                <w:bCs/>
                <w:u w:val="single"/>
              </w:rPr>
              <w:t>UATR1_FATCA_Update FATCA Details-</w:t>
            </w:r>
            <w:proofErr w:type="spellStart"/>
            <w:r w:rsidRPr="00C646E5">
              <w:rPr>
                <w:rFonts w:asciiTheme="majorBidi" w:hAnsiTheme="majorBidi" w:cstheme="majorBidi"/>
                <w:b/>
                <w:bCs/>
                <w:u w:val="single"/>
              </w:rPr>
              <w:t>Entity_Corporate_CustomerUSNationality</w:t>
            </w:r>
            <w:proofErr w:type="spellEnd"/>
            <w:r w:rsidRPr="00C646E5">
              <w:rPr>
                <w:rFonts w:asciiTheme="majorBidi" w:hAnsiTheme="majorBidi" w:cstheme="majorBidi"/>
                <w:b/>
                <w:bCs/>
                <w:u w:val="single"/>
              </w:rPr>
              <w:t>_ Error message appear " address type is missing"</w:t>
            </w:r>
          </w:p>
          <w:p w14:paraId="70D2AE91" w14:textId="77777777" w:rsidR="00C646E5" w:rsidRPr="00C646E5" w:rsidRDefault="00C646E5" w:rsidP="00C646E5">
            <w:pPr>
              <w:shd w:val="clear" w:color="auto" w:fill="FFFFFF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C646E5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Test steps:</w:t>
            </w:r>
          </w:p>
          <w:p w14:paraId="5D7FE7A9" w14:textId="77777777" w:rsidR="00C646E5" w:rsidRPr="00C646E5" w:rsidRDefault="00C646E5" w:rsidP="00C646E5">
            <w:pPr>
              <w:shd w:val="clear" w:color="auto" w:fill="FFFFFF"/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C646E5">
              <w:rPr>
                <w:rFonts w:ascii="Segoe UI" w:hAnsi="Segoe UI" w:cs="Segoe UI"/>
                <w:color w:val="172B4D"/>
                <w:sz w:val="21"/>
                <w:szCs w:val="21"/>
              </w:rPr>
              <w:t>Navigate to FATCA --&gt; Update FATCA Details-Entity</w:t>
            </w:r>
          </w:p>
          <w:p w14:paraId="0EE72952" w14:textId="77777777" w:rsidR="00C646E5" w:rsidRPr="00C646E5" w:rsidRDefault="00C646E5" w:rsidP="00C646E5">
            <w:pPr>
              <w:shd w:val="clear" w:color="auto" w:fill="FFFFFF"/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C646E5">
              <w:rPr>
                <w:rFonts w:ascii="Segoe UI" w:hAnsi="Segoe UI" w:cs="Segoe UI"/>
                <w:color w:val="172B4D"/>
                <w:sz w:val="21"/>
                <w:szCs w:val="21"/>
              </w:rPr>
              <w:t>Enter CIF 10000141</w:t>
            </w:r>
          </w:p>
          <w:p w14:paraId="5528E9FB" w14:textId="77777777" w:rsidR="00C646E5" w:rsidRPr="00C646E5" w:rsidRDefault="00C646E5" w:rsidP="00C646E5">
            <w:pPr>
              <w:shd w:val="clear" w:color="auto" w:fill="FFFFFF"/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C646E5"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press </w:t>
            </w:r>
            <w:proofErr w:type="gramStart"/>
            <w:r w:rsidRPr="00C646E5">
              <w:rPr>
                <w:rFonts w:ascii="Segoe UI" w:hAnsi="Segoe UI" w:cs="Segoe UI"/>
                <w:color w:val="172B4D"/>
                <w:sz w:val="21"/>
                <w:szCs w:val="21"/>
              </w:rPr>
              <w:t>edit</w:t>
            </w:r>
            <w:proofErr w:type="gramEnd"/>
            <w:r w:rsidRPr="00C646E5">
              <w:rPr>
                <w:rFonts w:ascii="Segoe UI" w:hAnsi="Segoe UI" w:cs="Segoe UI"/>
                <w:color w:val="172B4D"/>
                <w:sz w:val="21"/>
                <w:szCs w:val="21"/>
              </w:rPr>
              <w:t> </w:t>
            </w:r>
          </w:p>
          <w:p w14:paraId="1DA52F0F" w14:textId="77777777" w:rsidR="00C646E5" w:rsidRPr="00C646E5" w:rsidRDefault="00C646E5" w:rsidP="00C646E5">
            <w:pPr>
              <w:shd w:val="clear" w:color="auto" w:fill="FFFFFF"/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C646E5">
              <w:rPr>
                <w:rFonts w:ascii="Segoe UI" w:hAnsi="Segoe UI" w:cs="Segoe UI"/>
                <w:color w:val="172B4D"/>
                <w:sz w:val="21"/>
                <w:szCs w:val="21"/>
              </w:rPr>
              <w:t>enter required fields </w:t>
            </w:r>
          </w:p>
          <w:p w14:paraId="650B0300" w14:textId="77777777" w:rsidR="00C646E5" w:rsidRPr="00C646E5" w:rsidRDefault="00C646E5" w:rsidP="00C646E5">
            <w:pPr>
              <w:shd w:val="clear" w:color="auto" w:fill="FFFFFF"/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C646E5"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press </w:t>
            </w:r>
            <w:proofErr w:type="gramStart"/>
            <w:r w:rsidRPr="00C646E5">
              <w:rPr>
                <w:rFonts w:ascii="Segoe UI" w:hAnsi="Segoe UI" w:cs="Segoe UI"/>
                <w:color w:val="172B4D"/>
                <w:sz w:val="21"/>
                <w:szCs w:val="21"/>
              </w:rPr>
              <w:t>commit</w:t>
            </w:r>
            <w:proofErr w:type="gramEnd"/>
            <w:r w:rsidRPr="00C646E5">
              <w:rPr>
                <w:rFonts w:ascii="Segoe UI" w:hAnsi="Segoe UI" w:cs="Segoe UI"/>
                <w:color w:val="172B4D"/>
                <w:sz w:val="21"/>
                <w:szCs w:val="21"/>
              </w:rPr>
              <w:t> </w:t>
            </w:r>
          </w:p>
          <w:p w14:paraId="727F0BCF" w14:textId="77777777" w:rsidR="00C646E5" w:rsidRPr="00C646E5" w:rsidRDefault="00C646E5" w:rsidP="00C646E5">
            <w:pPr>
              <w:shd w:val="clear" w:color="auto" w:fill="FFFFFF"/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C646E5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Expected result:</w:t>
            </w:r>
          </w:p>
          <w:p w14:paraId="0EF50B39" w14:textId="77777777" w:rsidR="00C646E5" w:rsidRPr="00C646E5" w:rsidRDefault="00C646E5" w:rsidP="00C646E5">
            <w:pPr>
              <w:shd w:val="clear" w:color="auto" w:fill="FFFFFF"/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C646E5">
              <w:rPr>
                <w:rFonts w:ascii="Segoe UI" w:hAnsi="Segoe UI" w:cs="Segoe UI"/>
                <w:color w:val="172B4D"/>
                <w:sz w:val="21"/>
                <w:szCs w:val="21"/>
              </w:rPr>
              <w:t>Transaction committed successfully</w:t>
            </w:r>
          </w:p>
          <w:p w14:paraId="1BCE470B" w14:textId="77777777" w:rsidR="00C646E5" w:rsidRPr="00C646E5" w:rsidRDefault="00C646E5" w:rsidP="00C646E5">
            <w:pPr>
              <w:shd w:val="clear" w:color="auto" w:fill="FFFFFF"/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C646E5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Actual result:</w:t>
            </w:r>
          </w:p>
          <w:p w14:paraId="5388357B" w14:textId="77777777" w:rsidR="00C646E5" w:rsidRPr="00C646E5" w:rsidRDefault="00C646E5" w:rsidP="00C646E5">
            <w:pPr>
              <w:shd w:val="clear" w:color="auto" w:fill="FFFFFF"/>
              <w:spacing w:before="15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C646E5">
              <w:rPr>
                <w:rFonts w:ascii="Segoe UI" w:hAnsi="Segoe UI" w:cs="Segoe UI"/>
                <w:color w:val="172B4D"/>
                <w:sz w:val="21"/>
                <w:szCs w:val="21"/>
              </w:rPr>
              <w:t>Error message is displayed </w:t>
            </w:r>
          </w:p>
          <w:tbl>
            <w:tblPr>
              <w:tblW w:w="0" w:type="dxa"/>
              <w:tblInd w:w="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6"/>
              <w:gridCol w:w="1641"/>
              <w:gridCol w:w="4140"/>
            </w:tblGrid>
            <w:tr w:rsidR="00C646E5" w:rsidRPr="00C646E5" w14:paraId="4A5D6A0F" w14:textId="77777777" w:rsidTr="00C646E5">
              <w:trPr>
                <w:gridAfter w:val="2"/>
              </w:trPr>
              <w:tc>
                <w:tcPr>
                  <w:tcW w:w="0" w:type="auto"/>
                  <w:vAlign w:val="center"/>
                  <w:hideMark/>
                </w:tcPr>
                <w:p w14:paraId="2B788A46" w14:textId="77777777" w:rsidR="00C646E5" w:rsidRPr="00C646E5" w:rsidRDefault="00C646E5" w:rsidP="00C646E5">
                  <w:pPr>
                    <w:framePr w:hSpace="180" w:wrap="around" w:vAnchor="text" w:hAnchor="text" w:xAlign="center" w:y="1"/>
                    <w:spacing w:after="0" w:line="240" w:lineRule="auto"/>
                    <w:suppressOverlap/>
                    <w:rPr>
                      <w:rFonts w:ascii="Segoe UI" w:eastAsia="Times New Roman" w:hAnsi="Segoe UI" w:cs="Segoe UI"/>
                      <w:color w:val="172B4D"/>
                      <w:sz w:val="21"/>
                      <w:szCs w:val="21"/>
                    </w:rPr>
                  </w:pPr>
                </w:p>
              </w:tc>
            </w:tr>
            <w:tr w:rsidR="00C646E5" w:rsidRPr="00C646E5" w14:paraId="740A0ADD" w14:textId="77777777" w:rsidTr="00C646E5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7CBA97FD" w14:textId="0F3F6C3E" w:rsidR="00C646E5" w:rsidRPr="00C646E5" w:rsidRDefault="00C646E5" w:rsidP="00C646E5">
                  <w:pPr>
                    <w:framePr w:hSpace="180" w:wrap="around" w:vAnchor="text" w:hAnchor="text" w:xAlign="center" w:y="1"/>
                    <w:suppressOverlap/>
                  </w:pPr>
                  <w:r w:rsidRPr="00C646E5">
                    <mc:AlternateContent>
                      <mc:Choice Requires="wps">
                        <w:drawing>
                          <wp:inline distT="0" distB="0" distL="0" distR="0" wp14:anchorId="5E41C277" wp14:editId="78708230">
                            <wp:extent cx="302260" cy="302260"/>
                            <wp:effectExtent l="0" t="0" r="0" b="0"/>
                            <wp:docPr id="1" name="Rectangl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260" cy="30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F714651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1D65BD3F" w14:textId="77777777" w:rsidR="00C646E5" w:rsidRPr="00C646E5" w:rsidRDefault="00C646E5" w:rsidP="00C646E5">
                  <w:pPr>
                    <w:framePr w:hSpace="180" w:wrap="around" w:vAnchor="text" w:hAnchor="text" w:xAlign="center" w:y="1"/>
                    <w:spacing w:before="75" w:after="75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ADDR.TYPE.1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6319E8EF" w14:textId="77777777" w:rsidR="00C646E5" w:rsidRPr="00C646E5" w:rsidRDefault="00C646E5" w:rsidP="00C646E5">
                  <w:pPr>
                    <w:framePr w:hSpace="180" w:wrap="around" w:vAnchor="text" w:hAnchor="text" w:xAlign="center" w:y="1"/>
                    <w:spacing w:before="75" w:after="75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INPUT OR LINE-DELETION MISSING</w:t>
                  </w:r>
                </w:p>
              </w:tc>
            </w:tr>
            <w:tr w:rsidR="00C646E5" w:rsidRPr="00C646E5" w14:paraId="428BF790" w14:textId="77777777" w:rsidTr="00C646E5">
              <w:tc>
                <w:tcPr>
                  <w:tcW w:w="0" w:type="auto"/>
                  <w:vAlign w:val="center"/>
                  <w:hideMark/>
                </w:tcPr>
                <w:p w14:paraId="404FABA8" w14:textId="77777777" w:rsidR="00C646E5" w:rsidRPr="00C646E5" w:rsidRDefault="00C646E5" w:rsidP="00C646E5">
                  <w:pPr>
                    <w:framePr w:hSpace="180" w:wrap="around" w:vAnchor="text" w:hAnchor="text" w:xAlign="center" w:y="1"/>
                    <w:spacing w:before="75" w:after="75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9311C" w14:textId="77777777" w:rsidR="00C646E5" w:rsidRPr="00C646E5" w:rsidRDefault="00C646E5" w:rsidP="00C646E5">
                  <w:pPr>
                    <w:framePr w:hSpace="180" w:wrap="around" w:vAnchor="text" w:hAnchor="text" w:xAlign="center" w:y="1"/>
                    <w:spacing w:before="75" w:after="75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DDA4A" w14:textId="77777777" w:rsidR="00C646E5" w:rsidRPr="00C646E5" w:rsidRDefault="00C646E5" w:rsidP="00C646E5">
                  <w:pPr>
                    <w:framePr w:hSpace="180" w:wrap="around" w:vAnchor="text" w:hAnchor="text" w:xAlign="center" w:y="1"/>
                    <w:spacing w:before="75" w:after="75" w:line="240" w:lineRule="auto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AD9677E" w14:textId="5D2E9F94" w:rsidR="009566CA" w:rsidRPr="009566CA" w:rsidRDefault="009566CA" w:rsidP="00C646E5">
            <w:pPr>
              <w:pStyle w:val="NormalWeb"/>
              <w:shd w:val="clear" w:color="auto" w:fill="FFFFFF"/>
              <w:spacing w:before="150" w:beforeAutospacing="0" w:after="0" w:afterAutospacing="0"/>
              <w:textAlignment w:val="top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C26C35" w:rsidRPr="00693C2B" w14:paraId="4DB2647B" w14:textId="77777777" w:rsidTr="00DD3777">
        <w:trPr>
          <w:cantSplit/>
        </w:trPr>
        <w:tc>
          <w:tcPr>
            <w:tcW w:w="18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00657F16" w14:textId="77777777" w:rsidR="00C26C35" w:rsidRPr="0095202B" w:rsidRDefault="00C26C35" w:rsidP="00DD3777">
            <w:pPr>
              <w:pStyle w:val="InstructionalTextTableText10"/>
              <w:jc w:val="center"/>
              <w:rPr>
                <w:b/>
                <w:i w:val="0"/>
                <w:color w:val="FFFFFF" w:themeColor="background1"/>
                <w:szCs w:val="24"/>
                <w:lang w:eastAsia="en-US"/>
              </w:rPr>
            </w:pPr>
            <w:r>
              <w:rPr>
                <w:b/>
                <w:i w:val="0"/>
                <w:color w:val="FFFFFF" w:themeColor="background1"/>
                <w:szCs w:val="24"/>
                <w:lang w:eastAsia="en-US"/>
              </w:rPr>
              <w:t>Screens</w:t>
            </w:r>
          </w:p>
        </w:tc>
        <w:tc>
          <w:tcPr>
            <w:tcW w:w="8607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BA801FD" w14:textId="67426C94" w:rsidR="00C84817" w:rsidRDefault="00C646E5" w:rsidP="00C646E5">
            <w:bookmarkStart w:id="1" w:name="OLE_LINK4"/>
            <w:bookmarkStart w:id="2" w:name="OLE_LINK6"/>
            <w:r w:rsidRPr="00C646E5">
              <w:rPr>
                <w:sz w:val="22"/>
                <w:szCs w:val="22"/>
              </w:rPr>
              <w:t>FATCA.CUSTOMER.SUPPLEMENTARY.INFO</w:t>
            </w:r>
            <w:bookmarkEnd w:id="1"/>
            <w:r w:rsidRPr="00C646E5">
              <w:rPr>
                <w:sz w:val="22"/>
                <w:szCs w:val="22"/>
              </w:rPr>
              <w:t>, 10000660</w:t>
            </w:r>
            <w:r w:rsidR="00F43F92">
              <w:rPr>
                <w:sz w:val="22"/>
                <w:szCs w:val="22"/>
              </w:rPr>
              <w:t xml:space="preserve"> </w:t>
            </w:r>
            <w:r w:rsidR="00F43F92">
              <w:t xml:space="preserve"> </w:t>
            </w:r>
            <w:bookmarkStart w:id="3" w:name="OLE_LINK2"/>
            <w:bookmarkEnd w:id="2"/>
            <w:r w:rsidR="00F43F92">
              <w:fldChar w:fldCharType="begin"/>
            </w:r>
            <w:r w:rsidR="00F43F92">
              <w:instrText xml:space="preserve"> HYPERLINK "javascript:pick('10001849',%20'transactionId',%20'ASDSDASDA')" </w:instrText>
            </w:r>
            <w:r w:rsidR="00F43F92">
              <w:fldChar w:fldCharType="separate"/>
            </w:r>
            <w:r w:rsidR="00F43F92">
              <w:rPr>
                <w:rStyle w:val="Hyperlink"/>
                <w:rFonts w:ascii="Trebuchet MS" w:hAnsi="Trebuchet MS"/>
                <w:b/>
                <w:bCs/>
                <w:color w:val="324986"/>
                <w:sz w:val="19"/>
                <w:szCs w:val="19"/>
                <w:shd w:val="clear" w:color="auto" w:fill="EFF3FF"/>
              </w:rPr>
              <w:t>10001849</w:t>
            </w:r>
            <w:r w:rsidR="00F43F92">
              <w:fldChar w:fldCharType="end"/>
            </w:r>
            <w:bookmarkEnd w:id="3"/>
            <w:r w:rsidR="009D678B">
              <w:t xml:space="preserve">  </w:t>
            </w:r>
            <w:hyperlink r:id="rId7" w:history="1">
              <w:r w:rsidR="009D678B">
                <w:rPr>
                  <w:rStyle w:val="Hyperlink"/>
                  <w:rFonts w:ascii="Trebuchet MS" w:hAnsi="Trebuchet MS"/>
                  <w:b/>
                  <w:bCs/>
                  <w:color w:val="324986"/>
                  <w:sz w:val="19"/>
                  <w:szCs w:val="19"/>
                  <w:shd w:val="clear" w:color="auto" w:fill="FFFFFF"/>
                </w:rPr>
                <w:t>10000337</w:t>
              </w:r>
            </w:hyperlink>
            <w:r w:rsidR="007C75DE">
              <w:t xml:space="preserve"> </w:t>
            </w:r>
            <w:bookmarkStart w:id="4" w:name="OLE_LINK8"/>
            <w:r w:rsidR="007C75DE">
              <w:fldChar w:fldCharType="begin"/>
            </w:r>
            <w:r w:rsidR="007C75DE">
              <w:instrText xml:space="preserve"> HYPERLINK "javascript:pick('10000688',%20'transactionId',%20'OMAR%20NOUR')" </w:instrText>
            </w:r>
            <w:r w:rsidR="007C75DE">
              <w:fldChar w:fldCharType="separate"/>
            </w:r>
            <w:r w:rsidR="007C75DE">
              <w:rPr>
                <w:rStyle w:val="Hyperlink"/>
                <w:rFonts w:ascii="Trebuchet MS" w:hAnsi="Trebuchet MS"/>
                <w:b/>
                <w:bCs/>
                <w:color w:val="324986"/>
                <w:sz w:val="19"/>
                <w:szCs w:val="19"/>
                <w:shd w:val="clear" w:color="auto" w:fill="EFF3FF"/>
              </w:rPr>
              <w:t>10000688</w:t>
            </w:r>
            <w:r w:rsidR="007C75DE">
              <w:fldChar w:fldCharType="end"/>
            </w:r>
            <w:bookmarkEnd w:id="4"/>
          </w:p>
          <w:p w14:paraId="6C577780" w14:textId="77777777" w:rsidR="00FD4A5C" w:rsidRDefault="00FD4A5C" w:rsidP="00C646E5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bookmarkStart w:id="5" w:name="OLE_LINK5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VERSION,COMPOSITE.VI.ROMANI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bookmarkStart w:id="6" w:name="OLE_LINK7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FATCA.CUSTOMER.SUPPLEMENTARY.INFO</w:t>
            </w:r>
            <w:bookmarkEnd w:id="6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,MBSC.INPUT.ENTITY</w:t>
            </w:r>
          </w:p>
          <w:bookmarkEnd w:id="5"/>
          <w:p w14:paraId="25629C1C" w14:textId="77777777" w:rsidR="00FD4A5C" w:rsidRDefault="00FD4A5C" w:rsidP="00C646E5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50C91834" w14:textId="72905039" w:rsidR="00FD4A5C" w:rsidRPr="008505DC" w:rsidRDefault="00FD4A5C" w:rsidP="00C646E5">
            <w:pPr>
              <w:rPr>
                <w:sz w:val="22"/>
                <w:szCs w:val="22"/>
              </w:rPr>
            </w:pPr>
          </w:p>
        </w:tc>
      </w:tr>
      <w:tr w:rsidR="00C26C35" w:rsidRPr="001A0C03" w14:paraId="51BC8098" w14:textId="77777777" w:rsidTr="00DD3777">
        <w:trPr>
          <w:cantSplit/>
        </w:trPr>
        <w:tc>
          <w:tcPr>
            <w:tcW w:w="18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4FC5B21A" w14:textId="77777777" w:rsidR="00C26C35" w:rsidRPr="0095202B" w:rsidRDefault="00C26C35" w:rsidP="00DD3777">
            <w:pPr>
              <w:pStyle w:val="InstructionalTextTableText10"/>
              <w:jc w:val="center"/>
              <w:rPr>
                <w:b/>
                <w:i w:val="0"/>
                <w:color w:val="FFFFFF" w:themeColor="background1"/>
                <w:szCs w:val="24"/>
                <w:lang w:eastAsia="en-US"/>
              </w:rPr>
            </w:pPr>
            <w:r>
              <w:rPr>
                <w:b/>
                <w:i w:val="0"/>
                <w:color w:val="FFFFFF" w:themeColor="background1"/>
                <w:szCs w:val="24"/>
                <w:lang w:eastAsia="en-US"/>
              </w:rPr>
              <w:t>Solution</w:t>
            </w:r>
          </w:p>
        </w:tc>
        <w:tc>
          <w:tcPr>
            <w:tcW w:w="8607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4E6D1A" w14:textId="419360AB" w:rsidR="00C84817" w:rsidRPr="00C84817" w:rsidRDefault="004C158A" w:rsidP="00C84817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bookmarkStart w:id="7" w:name="OLE_LINK9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VERSION&gt;</w:t>
            </w:r>
            <w:proofErr w:type="gramStart"/>
            <w:r w:rsidRPr="004C158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FATCA.CUSTOMER.SUPPLEMENTARY.INFO,MBSC.INPUT</w:t>
            </w:r>
            <w:proofErr w:type="gramEnd"/>
            <w:r w:rsidRPr="004C158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.ENTITY</w:t>
            </w:r>
            <w:bookmarkEnd w:id="7"/>
          </w:p>
        </w:tc>
      </w:tr>
      <w:tr w:rsidR="00C26C35" w14:paraId="20A5F402" w14:textId="77777777" w:rsidTr="00DD3777">
        <w:trPr>
          <w:cantSplit/>
        </w:trPr>
        <w:tc>
          <w:tcPr>
            <w:tcW w:w="18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</w:tcPr>
          <w:p w14:paraId="479E34B0" w14:textId="77777777" w:rsidR="00C26C35" w:rsidRPr="0095202B" w:rsidRDefault="00C26C35" w:rsidP="00DD3777">
            <w:pPr>
              <w:pStyle w:val="InstructionalTextTableText10"/>
              <w:jc w:val="center"/>
              <w:rPr>
                <w:b/>
                <w:i w:val="0"/>
                <w:color w:val="FFFFFF" w:themeColor="background1"/>
                <w:szCs w:val="24"/>
                <w:lang w:eastAsia="en-US"/>
              </w:rPr>
            </w:pPr>
            <w:r>
              <w:rPr>
                <w:b/>
                <w:i w:val="0"/>
                <w:color w:val="FFFFFF" w:themeColor="background1"/>
                <w:szCs w:val="24"/>
                <w:lang w:eastAsia="en-US"/>
              </w:rPr>
              <w:t>Status</w:t>
            </w:r>
          </w:p>
        </w:tc>
        <w:tc>
          <w:tcPr>
            <w:tcW w:w="8607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00B050"/>
            <w:vAlign w:val="center"/>
          </w:tcPr>
          <w:p w14:paraId="1B582C3E" w14:textId="7D2494BA" w:rsidR="00C26C35" w:rsidRPr="007433A9" w:rsidRDefault="00DF02B1" w:rsidP="00DD3777">
            <w:pPr>
              <w:pStyle w:val="InstructionalTextTableText10"/>
              <w:jc w:val="center"/>
              <w:rPr>
                <w:rFonts w:asciiTheme="majorBidi" w:hAnsiTheme="majorBidi" w:cstheme="majorBidi"/>
                <w:i w:val="0"/>
              </w:rPr>
            </w:pPr>
            <w:bookmarkStart w:id="8" w:name="OLE_LINK1"/>
            <w:r>
              <w:rPr>
                <w:rFonts w:asciiTheme="majorBidi" w:hAnsiTheme="majorBidi" w:cstheme="majorBidi"/>
                <w:i w:val="0"/>
                <w:color w:val="FFFFFF" w:themeColor="background1"/>
                <w:sz w:val="32"/>
                <w:szCs w:val="32"/>
              </w:rPr>
              <w:t>F</w:t>
            </w:r>
            <w:r w:rsidRPr="00DF02B1">
              <w:rPr>
                <w:rFonts w:asciiTheme="majorBidi" w:hAnsiTheme="majorBidi" w:cstheme="majorBidi"/>
                <w:i w:val="0"/>
                <w:color w:val="FFFFFF" w:themeColor="background1"/>
                <w:sz w:val="32"/>
                <w:szCs w:val="32"/>
              </w:rPr>
              <w:t>ixed</w:t>
            </w:r>
            <w:bookmarkEnd w:id="8"/>
          </w:p>
        </w:tc>
      </w:tr>
    </w:tbl>
    <w:p w14:paraId="1A17F30C" w14:textId="5284E961" w:rsidR="00C26C35" w:rsidRDefault="00C26C35" w:rsidP="00C26C35">
      <w:pPr>
        <w:rPr>
          <w:lang w:bidi="ar-EG"/>
        </w:rPr>
      </w:pPr>
    </w:p>
    <w:p w14:paraId="4FF9FF63" w14:textId="44C747F0" w:rsidR="00DF02B1" w:rsidRDefault="00DF02B1" w:rsidP="00C26C35"/>
    <w:p w14:paraId="2C1FAD43" w14:textId="5646AC78" w:rsidR="00DF02B1" w:rsidRDefault="00DF02B1" w:rsidP="00C26C35"/>
    <w:p w14:paraId="70535C38" w14:textId="4905CE5F" w:rsidR="00DF02B1" w:rsidRDefault="00DF02B1" w:rsidP="00C26C35"/>
    <w:p w14:paraId="7ECB006E" w14:textId="4CDC67B5" w:rsidR="00DF02B1" w:rsidRDefault="00DF02B1" w:rsidP="00C26C35"/>
    <w:p w14:paraId="3E836C63" w14:textId="52E1DF71" w:rsidR="00DF02B1" w:rsidRDefault="00DF02B1" w:rsidP="00C26C35"/>
    <w:p w14:paraId="3E45C4D9" w14:textId="159D87A9" w:rsidR="00DF02B1" w:rsidRDefault="00DF02B1" w:rsidP="00C26C35"/>
    <w:p w14:paraId="576A152A" w14:textId="1BBAE3FF" w:rsidR="00DF02B1" w:rsidRDefault="00DF02B1" w:rsidP="00C26C35"/>
    <w:p w14:paraId="4E52A8C6" w14:textId="54219B7B" w:rsidR="00DF02B1" w:rsidRDefault="00DF02B1" w:rsidP="00C26C35"/>
    <w:p w14:paraId="28569893" w14:textId="77777777" w:rsidR="00DF02B1" w:rsidRDefault="00DF02B1" w:rsidP="00C26C35"/>
    <w:p w14:paraId="23D3E4A9" w14:textId="641F0319" w:rsidR="00C26C35" w:rsidRDefault="00C26C35" w:rsidP="00C26C35">
      <w:pPr>
        <w:pStyle w:val="Heading1"/>
        <w:jc w:val="center"/>
      </w:pPr>
      <w:r w:rsidRPr="00D46AE7">
        <w:lastRenderedPageBreak/>
        <w:t>BDC-</w:t>
      </w:r>
      <w:r w:rsidR="00EF00D4">
        <w:t>3770</w:t>
      </w:r>
    </w:p>
    <w:tbl>
      <w:tblPr>
        <w:tblStyle w:val="TableGrid"/>
        <w:tblpPr w:leftFromText="180" w:rightFromText="180" w:vertAnchor="text" w:tblpXSpec="center" w:tblpY="1"/>
        <w:tblOverlap w:val="never"/>
        <w:tblW w:w="10485" w:type="dxa"/>
        <w:tblInd w:w="0" w:type="dxa"/>
        <w:tblLook w:val="04A0" w:firstRow="1" w:lastRow="0" w:firstColumn="1" w:lastColumn="0" w:noHBand="0" w:noVBand="1"/>
        <w:tblCaption w:val="Record of Changes"/>
        <w:tblDescription w:val="This table provides the following information about each change to this document:&#10;&#10;Version Number&#10;Date&#10;Author/Owner&#10;Description of Change"/>
      </w:tblPr>
      <w:tblGrid>
        <w:gridCol w:w="1878"/>
        <w:gridCol w:w="8607"/>
      </w:tblGrid>
      <w:tr w:rsidR="00C26C35" w14:paraId="1AACE746" w14:textId="77777777" w:rsidTr="00DD3777">
        <w:trPr>
          <w:cantSplit/>
        </w:trPr>
        <w:tc>
          <w:tcPr>
            <w:tcW w:w="18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12F7DDF2" w14:textId="77777777" w:rsidR="00C26C35" w:rsidRPr="0095202B" w:rsidRDefault="00C26C35" w:rsidP="00DD3777">
            <w:pPr>
              <w:pStyle w:val="InstructionalTextTableText10"/>
              <w:jc w:val="center"/>
              <w:rPr>
                <w:b/>
                <w:i w:val="0"/>
                <w:color w:val="FFFFFF" w:themeColor="background1"/>
                <w:szCs w:val="24"/>
                <w:lang w:eastAsia="en-US"/>
              </w:rPr>
            </w:pPr>
            <w:r>
              <w:rPr>
                <w:b/>
                <w:i w:val="0"/>
                <w:color w:val="FFFFFF" w:themeColor="background1"/>
                <w:szCs w:val="24"/>
                <w:lang w:eastAsia="en-US"/>
              </w:rPr>
              <w:t>Description</w:t>
            </w:r>
          </w:p>
        </w:tc>
        <w:tc>
          <w:tcPr>
            <w:tcW w:w="8607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C38403" w14:textId="71627A3D" w:rsidR="00DF02B1" w:rsidRDefault="0037040A" w:rsidP="00DF02B1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37040A">
              <w:rPr>
                <w:rFonts w:asciiTheme="majorBidi" w:hAnsiTheme="majorBidi" w:cstheme="majorBidi"/>
                <w:b/>
                <w:bCs/>
                <w:u w:val="single"/>
              </w:rPr>
              <w:t>SITR2_FATCA_Regression_Update FATCA Details &amp; Update FATCA Details-</w:t>
            </w:r>
            <w:proofErr w:type="spellStart"/>
            <w:r w:rsidRPr="0037040A">
              <w:rPr>
                <w:rFonts w:asciiTheme="majorBidi" w:hAnsiTheme="majorBidi" w:cstheme="majorBidi"/>
                <w:b/>
                <w:bCs/>
                <w:u w:val="single"/>
              </w:rPr>
              <w:t>Entity_Client</w:t>
            </w:r>
            <w:proofErr w:type="spellEnd"/>
            <w:r w:rsidRPr="0037040A">
              <w:rPr>
                <w:rFonts w:asciiTheme="majorBidi" w:hAnsiTheme="majorBidi" w:cstheme="majorBidi"/>
                <w:b/>
                <w:bCs/>
                <w:u w:val="single"/>
              </w:rPr>
              <w:t xml:space="preserve"> Type Field is not retrieved from customer module</w:t>
            </w:r>
          </w:p>
          <w:p w14:paraId="69F876BC" w14:textId="7BEFFECF" w:rsidR="0037040A" w:rsidRDefault="0037040A" w:rsidP="00DF02B1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14:paraId="5574AC0C" w14:textId="77777777" w:rsidR="0037040A" w:rsidRPr="0037040A" w:rsidRDefault="0037040A" w:rsidP="0037040A">
            <w:pPr>
              <w:shd w:val="clear" w:color="auto" w:fill="FFFFFF"/>
              <w:spacing w:before="150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Steps:</w:t>
            </w:r>
          </w:p>
          <w:p w14:paraId="77F91C6D" w14:textId="77777777" w:rsidR="0037040A" w:rsidRPr="0037040A" w:rsidRDefault="0037040A" w:rsidP="0037040A">
            <w:pPr>
              <w:shd w:val="clear" w:color="auto" w:fill="FFFFFF"/>
              <w:spacing w:before="150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Log in to the System using the user above </w:t>
            </w:r>
          </w:p>
          <w:p w14:paraId="2AC47A29" w14:textId="77777777" w:rsidR="0037040A" w:rsidRPr="0037040A" w:rsidRDefault="0037040A" w:rsidP="0037040A">
            <w:pPr>
              <w:shd w:val="clear" w:color="auto" w:fill="FFFFFF"/>
              <w:spacing w:before="150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Navigate to ?15 Customer Menu --&gt; FATCA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In case of individual: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Navigate to Update FATCA Details --&gt; Enter an individual CIF customer (12002260)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In case of Corporate: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Navigate to Update FATCA Details-Entity --&gt; Enter an individual CIF customer (12002263)</w:t>
            </w:r>
          </w:p>
          <w:p w14:paraId="4E8F3469" w14:textId="77777777" w:rsidR="0037040A" w:rsidRPr="0037040A" w:rsidRDefault="0037040A" w:rsidP="0037040A">
            <w:pPr>
              <w:shd w:val="clear" w:color="auto" w:fill="FFFFFF"/>
              <w:spacing w:before="150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b/>
                <w:bCs/>
                <w:color w:val="172B4D"/>
                <w:sz w:val="12"/>
                <w:szCs w:val="12"/>
              </w:rPr>
              <w:t>Expected Result: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1) Client type field should be retrieved from customer module and </w:t>
            </w:r>
            <w:r w:rsidRPr="0037040A">
              <w:rPr>
                <w:rFonts w:ascii="Segoe UI" w:hAnsi="Segoe UI" w:cs="Segoe UI"/>
                <w:b/>
                <w:bCs/>
                <w:color w:val="172B4D"/>
                <w:sz w:val="12"/>
                <w:szCs w:val="12"/>
              </w:rPr>
              <w:t>dimmed for individual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2) Client Type shouldn't accept any other type other than the type in customer module</w:t>
            </w:r>
          </w:p>
          <w:p w14:paraId="66DA7EDA" w14:textId="77777777" w:rsidR="0037040A" w:rsidRPr="0037040A" w:rsidRDefault="0037040A" w:rsidP="0037040A">
            <w:pPr>
              <w:shd w:val="clear" w:color="auto" w:fill="FFFFFF"/>
              <w:spacing w:before="150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b/>
                <w:bCs/>
                <w:color w:val="172B4D"/>
                <w:sz w:val="12"/>
                <w:szCs w:val="12"/>
              </w:rPr>
              <w:t>Actual Result: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1) Client type field is blank and editable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2) Client Type accept any type for individual and corporate</w:t>
            </w:r>
          </w:p>
          <w:p w14:paraId="410F3659" w14:textId="1E7BDB15" w:rsidR="0037040A" w:rsidRPr="0037040A" w:rsidRDefault="0037040A" w:rsidP="00DF02B1">
            <w:pPr>
              <w:rPr>
                <w:rFonts w:asciiTheme="majorBidi" w:hAnsiTheme="majorBidi" w:cstheme="majorBidi"/>
                <w:b/>
                <w:bCs/>
                <w:sz w:val="10"/>
                <w:szCs w:val="10"/>
                <w:u w:val="single"/>
              </w:rPr>
            </w:pPr>
          </w:p>
          <w:p w14:paraId="30F0F7CE" w14:textId="77777777" w:rsidR="0037040A" w:rsidRPr="0037040A" w:rsidRDefault="0037040A" w:rsidP="0037040A">
            <w:pPr>
              <w:shd w:val="clear" w:color="auto" w:fill="F4F5F7"/>
              <w:spacing w:before="150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Client Type field in FATCA filled from list in table </w:t>
            </w:r>
            <w:proofErr w:type="gramStart"/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FATCA.CUSTOMER.TYPE</w:t>
            </w:r>
            <w:proofErr w:type="gramEnd"/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 </w:t>
            </w:r>
          </w:p>
          <w:p w14:paraId="275F5E66" w14:textId="7C8CA90A" w:rsidR="0037040A" w:rsidRPr="0037040A" w:rsidRDefault="0037040A" w:rsidP="0037040A">
            <w:pPr>
              <w:shd w:val="clear" w:color="auto" w:fill="F4F5F7"/>
              <w:spacing w:before="150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kindly provide default values for Individual and default value for corporate </w:t>
            </w:r>
          </w:p>
          <w:p w14:paraId="3B3DE9C8" w14:textId="77777777" w:rsidR="0037040A" w:rsidRPr="0037040A" w:rsidRDefault="0037040A" w:rsidP="0037040A">
            <w:pPr>
              <w:shd w:val="clear" w:color="auto" w:fill="F4F5F7"/>
              <w:spacing w:before="150"/>
              <w:rPr>
                <w:rFonts w:ascii="Segoe UI" w:hAnsi="Segoe UI" w:cs="Segoe UI"/>
                <w:color w:val="172B4D"/>
                <w:sz w:val="12"/>
                <w:szCs w:val="12"/>
              </w:rPr>
            </w:pPr>
          </w:p>
          <w:p w14:paraId="10B68651" w14:textId="77777777" w:rsidR="0037040A" w:rsidRPr="0037040A" w:rsidRDefault="0037040A" w:rsidP="0037040A">
            <w:pPr>
              <w:shd w:val="clear" w:color="auto" w:fill="F4F5F7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Dears,</w:t>
            </w:r>
          </w:p>
          <w:p w14:paraId="454B94B6" w14:textId="77777777" w:rsidR="0037040A" w:rsidRPr="0037040A" w:rsidRDefault="0037040A" w:rsidP="0037040A">
            <w:pPr>
              <w:shd w:val="clear" w:color="auto" w:fill="F4F5F7"/>
              <w:spacing w:before="150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Default values will be from </w:t>
            </w:r>
            <w:proofErr w:type="gramStart"/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EB.RISK.EXPOSURE</w:t>
            </w:r>
            <w:proofErr w:type="gramEnd"/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.TYPE at SECTOR table as </w:t>
            </w:r>
          </w:p>
          <w:p w14:paraId="7F94E84C" w14:textId="77777777" w:rsidR="0037040A" w:rsidRPr="0037040A" w:rsidRDefault="0037040A" w:rsidP="0037040A">
            <w:pPr>
              <w:shd w:val="clear" w:color="auto" w:fill="F4F5F7"/>
              <w:spacing w:before="150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  110 Corporate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210 Sovereign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261 Govt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310 Bank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410 Retail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510 SME. </w:t>
            </w:r>
          </w:p>
          <w:p w14:paraId="109074C5" w14:textId="6A57D7CD" w:rsidR="0037040A" w:rsidRPr="0037040A" w:rsidRDefault="0037040A" w:rsidP="00DF02B1">
            <w:pPr>
              <w:rPr>
                <w:rFonts w:ascii="Segoe UI" w:hAnsi="Segoe UI" w:cs="Segoe UI"/>
                <w:color w:val="172B4D"/>
                <w:sz w:val="12"/>
                <w:szCs w:val="12"/>
                <w:shd w:val="clear" w:color="auto" w:fill="F4F5F7"/>
              </w:rPr>
            </w:pPr>
            <w:r w:rsidRPr="0037040A">
              <w:rPr>
                <w:rFonts w:ascii="Segoe UI" w:hAnsi="Segoe UI" w:cs="Segoe UI"/>
                <w:color w:val="172B4D"/>
                <w:sz w:val="12"/>
                <w:szCs w:val="12"/>
                <w:shd w:val="clear" w:color="auto" w:fill="F4F5F7"/>
              </w:rPr>
              <w:t>This field is a core and it listed from </w:t>
            </w:r>
            <w:proofErr w:type="gramStart"/>
            <w:ins w:id="9" w:author="Unknown">
              <w:r w:rsidRPr="0037040A">
                <w:rPr>
                  <w:rStyle w:val="Emphasis"/>
                  <w:rFonts w:ascii="Segoe UI" w:hAnsi="Segoe UI" w:cs="Segoe UI"/>
                  <w:b/>
                  <w:bCs/>
                  <w:color w:val="172B4D"/>
                  <w:sz w:val="12"/>
                  <w:szCs w:val="12"/>
                  <w:shd w:val="clear" w:color="auto" w:fill="F4F5F7"/>
                </w:rPr>
                <w:t>FATCA.CUSTOMER.TYPE</w:t>
              </w:r>
            </w:ins>
            <w:proofErr w:type="gramEnd"/>
            <w:r w:rsidRPr="0037040A">
              <w:rPr>
                <w:rFonts w:ascii="Segoe UI" w:hAnsi="Segoe UI" w:cs="Segoe UI"/>
                <w:color w:val="172B4D"/>
                <w:sz w:val="12"/>
                <w:szCs w:val="12"/>
                <w:shd w:val="clear" w:color="auto" w:fill="F4F5F7"/>
              </w:rPr>
              <w:t> , please we need more clarification about bank requirements .</w:t>
            </w:r>
          </w:p>
          <w:p w14:paraId="46FEC151" w14:textId="364B2535" w:rsidR="0037040A" w:rsidRPr="0037040A" w:rsidRDefault="0037040A" w:rsidP="00DF02B1">
            <w:pPr>
              <w:rPr>
                <w:rFonts w:ascii="Segoe UI" w:hAnsi="Segoe UI" w:cs="Segoe UI"/>
                <w:b/>
                <w:bCs/>
                <w:color w:val="172B4D"/>
                <w:sz w:val="12"/>
                <w:szCs w:val="12"/>
                <w:u w:val="single"/>
                <w:shd w:val="clear" w:color="auto" w:fill="F4F5F7"/>
              </w:rPr>
            </w:pPr>
          </w:p>
          <w:p w14:paraId="28047D8F" w14:textId="77777777" w:rsidR="0037040A" w:rsidRPr="0037040A" w:rsidRDefault="0037040A" w:rsidP="0037040A">
            <w:pPr>
              <w:pStyle w:val="NormalWeb"/>
              <w:shd w:val="clear" w:color="auto" w:fill="F4F5F7"/>
              <w:spacing w:before="0" w:beforeAutospacing="0" w:after="0" w:afterAutospacing="0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Dear </w:t>
            </w:r>
            <w:hyperlink r:id="rId8" w:history="1">
              <w:r w:rsidRPr="0037040A">
                <w:rPr>
                  <w:rStyle w:val="Hyperlink"/>
                  <w:rFonts w:ascii="Segoe UI" w:hAnsi="Segoe UI" w:cs="Segoe UI"/>
                  <w:color w:val="0052CC"/>
                  <w:sz w:val="12"/>
                  <w:szCs w:val="12"/>
                </w:rPr>
                <w:t>Ali Maher</w:t>
              </w:r>
            </w:hyperlink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,</w:t>
            </w:r>
          </w:p>
          <w:p w14:paraId="4F518FBF" w14:textId="77777777" w:rsidR="0037040A" w:rsidRPr="0037040A" w:rsidRDefault="0037040A" w:rsidP="0037040A">
            <w:pPr>
              <w:pStyle w:val="NormalWeb"/>
              <w:shd w:val="clear" w:color="auto" w:fill="F4F5F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 xml:space="preserve">as This is a core field so as per </w:t>
            </w:r>
            <w:proofErr w:type="spellStart"/>
            <w:proofErr w:type="gramStart"/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Eng.Naglaa</w:t>
            </w:r>
            <w:proofErr w:type="spellEnd"/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 xml:space="preserve"> ,Kindly</w:t>
            </w:r>
            <w:proofErr w:type="gramEnd"/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 xml:space="preserve"> develop a solution for following request :</w:t>
            </w:r>
          </w:p>
          <w:p w14:paraId="07046017" w14:textId="77777777" w:rsidR="0037040A" w:rsidRPr="0037040A" w:rsidRDefault="0037040A" w:rsidP="0037040A">
            <w:pPr>
              <w:pStyle w:val="NormalWeb"/>
              <w:shd w:val="clear" w:color="auto" w:fill="F4F5F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Default values will be from </w:t>
            </w:r>
            <w:proofErr w:type="gramStart"/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EB.RISK.EXPOSURE</w:t>
            </w:r>
            <w:proofErr w:type="gramEnd"/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.TYPE at SECTOR table as </w:t>
            </w:r>
          </w:p>
          <w:p w14:paraId="4DE713B1" w14:textId="77777777" w:rsidR="0037040A" w:rsidRPr="0037040A" w:rsidRDefault="0037040A" w:rsidP="0037040A">
            <w:pPr>
              <w:pStyle w:val="NormalWeb"/>
              <w:shd w:val="clear" w:color="auto" w:fill="F4F5F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  110 Corporate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210 Sovereign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261 Govt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310 Bank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410 Retail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br/>
              <w:t>510 SME. </w:t>
            </w:r>
          </w:p>
          <w:p w14:paraId="34EB5620" w14:textId="77777777" w:rsidR="0037040A" w:rsidRPr="0037040A" w:rsidRDefault="0037040A" w:rsidP="0037040A">
            <w:pPr>
              <w:pStyle w:val="NormalWeb"/>
              <w:shd w:val="clear" w:color="auto" w:fill="F4F5F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12"/>
                <w:szCs w:val="12"/>
              </w:rPr>
            </w:pP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as their this no core validation between customer </w:t>
            </w:r>
            <w:r w:rsidRPr="0037040A">
              <w:rPr>
                <w:rFonts w:ascii="Segoe UI" w:hAnsi="Segoe UI" w:cs="Segoe UI"/>
                <w:b/>
                <w:bCs/>
                <w:color w:val="172B4D"/>
                <w:sz w:val="12"/>
                <w:szCs w:val="12"/>
              </w:rPr>
              <w:t>SECTOR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 and </w:t>
            </w:r>
            <w:ins w:id="10" w:author="Unknown">
              <w:r w:rsidRPr="0037040A">
                <w:rPr>
                  <w:rStyle w:val="Emphasis"/>
                  <w:rFonts w:ascii="Segoe UI" w:hAnsi="Segoe UI" w:cs="Segoe UI"/>
                  <w:b/>
                  <w:bCs/>
                  <w:color w:val="172B4D"/>
                  <w:sz w:val="12"/>
                  <w:szCs w:val="12"/>
                </w:rPr>
                <w:t>Client Type</w:t>
              </w:r>
            </w:ins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 field*</w:t>
            </w:r>
            <w:r w:rsidRPr="0037040A">
              <w:rPr>
                <w:rFonts w:ascii="Segoe UI" w:hAnsi="Segoe UI" w:cs="Segoe UI"/>
                <w:b/>
                <w:bCs/>
                <w:color w:val="172B4D"/>
                <w:sz w:val="12"/>
                <w:szCs w:val="12"/>
              </w:rPr>
              <w:t> </w:t>
            </w:r>
            <w:r w:rsidRPr="0037040A">
              <w:rPr>
                <w:rStyle w:val="Emphasis"/>
                <w:rFonts w:ascii="Segoe UI" w:hAnsi="Segoe UI" w:cs="Segoe UI"/>
                <w:color w:val="172B4D"/>
                <w:sz w:val="12"/>
                <w:szCs w:val="12"/>
              </w:rPr>
              <w:t>*</w:t>
            </w:r>
            <w:r w:rsidRPr="0037040A">
              <w:rPr>
                <w:rFonts w:ascii="Segoe UI" w:hAnsi="Segoe UI" w:cs="Segoe UI"/>
                <w:color w:val="172B4D"/>
                <w:sz w:val="12"/>
                <w:szCs w:val="12"/>
              </w:rPr>
              <w:t> </w:t>
            </w:r>
          </w:p>
          <w:p w14:paraId="7BDF217D" w14:textId="77777777" w:rsidR="0037040A" w:rsidRPr="0037040A" w:rsidRDefault="0037040A" w:rsidP="00DF02B1">
            <w:pPr>
              <w:rPr>
                <w:rFonts w:asciiTheme="majorBidi" w:hAnsiTheme="majorBidi" w:cstheme="majorBidi"/>
                <w:b/>
                <w:bCs/>
                <w:sz w:val="10"/>
                <w:szCs w:val="10"/>
                <w:u w:val="single"/>
              </w:rPr>
            </w:pPr>
          </w:p>
          <w:p w14:paraId="14479F09" w14:textId="71549ACC" w:rsidR="0037040A" w:rsidRPr="00DF02B1" w:rsidRDefault="0037040A" w:rsidP="00DF02B1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C26C35" w:rsidRPr="00693C2B" w14:paraId="17E1E214" w14:textId="77777777" w:rsidTr="00DD3777">
        <w:trPr>
          <w:cantSplit/>
        </w:trPr>
        <w:tc>
          <w:tcPr>
            <w:tcW w:w="18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76313B72" w14:textId="77777777" w:rsidR="00C26C35" w:rsidRPr="0095202B" w:rsidRDefault="00C26C35" w:rsidP="00DD3777">
            <w:pPr>
              <w:pStyle w:val="InstructionalTextTableText10"/>
              <w:jc w:val="center"/>
              <w:rPr>
                <w:b/>
                <w:i w:val="0"/>
                <w:color w:val="FFFFFF" w:themeColor="background1"/>
                <w:szCs w:val="24"/>
                <w:lang w:eastAsia="en-US"/>
              </w:rPr>
            </w:pPr>
            <w:r>
              <w:rPr>
                <w:b/>
                <w:i w:val="0"/>
                <w:color w:val="FFFFFF" w:themeColor="background1"/>
                <w:szCs w:val="24"/>
                <w:lang w:eastAsia="en-US"/>
              </w:rPr>
              <w:t>Screens</w:t>
            </w:r>
          </w:p>
        </w:tc>
        <w:tc>
          <w:tcPr>
            <w:tcW w:w="8607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C28E81" w14:textId="1208B7E8" w:rsidR="00C26C35" w:rsidRPr="008505DC" w:rsidRDefault="0037040A" w:rsidP="003704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Waiting for Enas to provide me the solution</w:t>
            </w:r>
          </w:p>
        </w:tc>
      </w:tr>
      <w:tr w:rsidR="00C26C35" w:rsidRPr="001A0C03" w14:paraId="4C79829A" w14:textId="77777777" w:rsidTr="00DD3777">
        <w:trPr>
          <w:cantSplit/>
        </w:trPr>
        <w:tc>
          <w:tcPr>
            <w:tcW w:w="18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4FAACC5E" w14:textId="77777777" w:rsidR="00C26C35" w:rsidRPr="0095202B" w:rsidRDefault="00C26C35" w:rsidP="00DD3777">
            <w:pPr>
              <w:pStyle w:val="InstructionalTextTableText10"/>
              <w:jc w:val="center"/>
              <w:rPr>
                <w:b/>
                <w:i w:val="0"/>
                <w:color w:val="FFFFFF" w:themeColor="background1"/>
                <w:szCs w:val="24"/>
                <w:lang w:eastAsia="en-US"/>
              </w:rPr>
            </w:pPr>
            <w:r>
              <w:rPr>
                <w:b/>
                <w:i w:val="0"/>
                <w:color w:val="FFFFFF" w:themeColor="background1"/>
                <w:szCs w:val="24"/>
                <w:lang w:eastAsia="en-US"/>
              </w:rPr>
              <w:t>Solution</w:t>
            </w:r>
          </w:p>
        </w:tc>
        <w:tc>
          <w:tcPr>
            <w:tcW w:w="8607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6F0757" w14:textId="62EA2A45" w:rsidR="00C26C35" w:rsidRPr="001A0C03" w:rsidRDefault="00C26C35" w:rsidP="00F25E79">
            <w:pPr>
              <w:rPr>
                <w:sz w:val="22"/>
                <w:szCs w:val="22"/>
                <w:lang w:val="de-DE"/>
              </w:rPr>
            </w:pPr>
          </w:p>
        </w:tc>
      </w:tr>
      <w:tr w:rsidR="00C26C35" w14:paraId="09FBBA86" w14:textId="77777777" w:rsidTr="00DD3777">
        <w:trPr>
          <w:cantSplit/>
        </w:trPr>
        <w:tc>
          <w:tcPr>
            <w:tcW w:w="18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</w:tcPr>
          <w:p w14:paraId="6C941A4B" w14:textId="77777777" w:rsidR="00C26C35" w:rsidRPr="0095202B" w:rsidRDefault="00C26C35" w:rsidP="00DD3777">
            <w:pPr>
              <w:pStyle w:val="InstructionalTextTableText10"/>
              <w:jc w:val="center"/>
              <w:rPr>
                <w:b/>
                <w:i w:val="0"/>
                <w:color w:val="FFFFFF" w:themeColor="background1"/>
                <w:szCs w:val="24"/>
                <w:lang w:eastAsia="en-US"/>
              </w:rPr>
            </w:pPr>
            <w:r>
              <w:rPr>
                <w:b/>
                <w:i w:val="0"/>
                <w:color w:val="FFFFFF" w:themeColor="background1"/>
                <w:szCs w:val="24"/>
                <w:lang w:eastAsia="en-US"/>
              </w:rPr>
              <w:t>Status</w:t>
            </w:r>
          </w:p>
        </w:tc>
        <w:tc>
          <w:tcPr>
            <w:tcW w:w="8607" w:type="dxa"/>
            <w:tcBorders>
              <w:top w:val="thinThickSmallGap" w:sz="2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00B050"/>
            <w:vAlign w:val="center"/>
          </w:tcPr>
          <w:p w14:paraId="08C1B2F9" w14:textId="643B53FB" w:rsidR="00C26C35" w:rsidRPr="007433A9" w:rsidRDefault="00DF02B1" w:rsidP="00DD3777">
            <w:pPr>
              <w:pStyle w:val="InstructionalTextTableText10"/>
              <w:jc w:val="center"/>
              <w:rPr>
                <w:rFonts w:asciiTheme="majorBidi" w:hAnsiTheme="majorBidi" w:cstheme="majorBidi"/>
                <w:i w:val="0"/>
              </w:rPr>
            </w:pPr>
            <w:r>
              <w:rPr>
                <w:rFonts w:asciiTheme="majorBidi" w:hAnsiTheme="majorBidi" w:cstheme="majorBidi"/>
                <w:i w:val="0"/>
                <w:color w:val="FFFFFF" w:themeColor="background1"/>
                <w:sz w:val="32"/>
                <w:szCs w:val="32"/>
              </w:rPr>
              <w:t>Fixed</w:t>
            </w:r>
          </w:p>
        </w:tc>
      </w:tr>
    </w:tbl>
    <w:p w14:paraId="6DF576D7" w14:textId="5607539D" w:rsidR="00E92876" w:rsidRDefault="00E92876" w:rsidP="00546CE3"/>
    <w:p w14:paraId="34C88243" w14:textId="77777777" w:rsidR="007F0539" w:rsidRDefault="007F0539" w:rsidP="00546CE3"/>
    <w:sectPr w:rsidR="007F0539" w:rsidSect="00A2658E">
      <w:pgSz w:w="12240" w:h="15840"/>
      <w:pgMar w:top="990" w:right="540" w:bottom="1440" w:left="5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BB9"/>
    <w:multiLevelType w:val="multilevel"/>
    <w:tmpl w:val="6F1A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26C14"/>
    <w:multiLevelType w:val="multilevel"/>
    <w:tmpl w:val="6F1A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736C6"/>
    <w:multiLevelType w:val="hybridMultilevel"/>
    <w:tmpl w:val="56CC3082"/>
    <w:lvl w:ilvl="0" w:tplc="C3C03B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F3568"/>
    <w:multiLevelType w:val="hybridMultilevel"/>
    <w:tmpl w:val="F88C9E52"/>
    <w:lvl w:ilvl="0" w:tplc="D26E6D3C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9610719"/>
    <w:multiLevelType w:val="multilevel"/>
    <w:tmpl w:val="1120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A7A62"/>
    <w:multiLevelType w:val="hybridMultilevel"/>
    <w:tmpl w:val="EC3C485E"/>
    <w:lvl w:ilvl="0" w:tplc="40460C58"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80C384A"/>
    <w:multiLevelType w:val="multilevel"/>
    <w:tmpl w:val="6F1A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6067A"/>
    <w:multiLevelType w:val="multilevel"/>
    <w:tmpl w:val="6F1A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7581A"/>
    <w:multiLevelType w:val="hybridMultilevel"/>
    <w:tmpl w:val="C76023B4"/>
    <w:lvl w:ilvl="0" w:tplc="7EB46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C619E"/>
    <w:multiLevelType w:val="hybridMultilevel"/>
    <w:tmpl w:val="38568AF2"/>
    <w:lvl w:ilvl="0" w:tplc="FBE06D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D7A3B"/>
    <w:multiLevelType w:val="multilevel"/>
    <w:tmpl w:val="F1D8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C5"/>
    <w:rsid w:val="0000149B"/>
    <w:rsid w:val="00005FD9"/>
    <w:rsid w:val="00013533"/>
    <w:rsid w:val="00043FE6"/>
    <w:rsid w:val="000447FF"/>
    <w:rsid w:val="00047FEA"/>
    <w:rsid w:val="00084949"/>
    <w:rsid w:val="0009625D"/>
    <w:rsid w:val="000A7857"/>
    <w:rsid w:val="000B321A"/>
    <w:rsid w:val="000B4920"/>
    <w:rsid w:val="000C099C"/>
    <w:rsid w:val="000E2FF3"/>
    <w:rsid w:val="000F2EA2"/>
    <w:rsid w:val="000F3D84"/>
    <w:rsid w:val="000F5014"/>
    <w:rsid w:val="000F5A42"/>
    <w:rsid w:val="000F76EA"/>
    <w:rsid w:val="00101902"/>
    <w:rsid w:val="00114ED3"/>
    <w:rsid w:val="00123C46"/>
    <w:rsid w:val="00124B95"/>
    <w:rsid w:val="00126AB2"/>
    <w:rsid w:val="00134DB0"/>
    <w:rsid w:val="00140A11"/>
    <w:rsid w:val="00145620"/>
    <w:rsid w:val="0017112A"/>
    <w:rsid w:val="00181159"/>
    <w:rsid w:val="00184ED3"/>
    <w:rsid w:val="00196F44"/>
    <w:rsid w:val="001A0C03"/>
    <w:rsid w:val="001A7622"/>
    <w:rsid w:val="001C08C0"/>
    <w:rsid w:val="001C2B19"/>
    <w:rsid w:val="001C5853"/>
    <w:rsid w:val="001D0519"/>
    <w:rsid w:val="001F1ABB"/>
    <w:rsid w:val="001F6AB2"/>
    <w:rsid w:val="002117B1"/>
    <w:rsid w:val="00212007"/>
    <w:rsid w:val="00212956"/>
    <w:rsid w:val="00215E84"/>
    <w:rsid w:val="00221DE0"/>
    <w:rsid w:val="00222043"/>
    <w:rsid w:val="00222CF4"/>
    <w:rsid w:val="00244275"/>
    <w:rsid w:val="0024703C"/>
    <w:rsid w:val="0025098D"/>
    <w:rsid w:val="0025388B"/>
    <w:rsid w:val="002658A6"/>
    <w:rsid w:val="00265C83"/>
    <w:rsid w:val="00275A86"/>
    <w:rsid w:val="002978C8"/>
    <w:rsid w:val="002A66F7"/>
    <w:rsid w:val="002C79BE"/>
    <w:rsid w:val="002D187C"/>
    <w:rsid w:val="002E0826"/>
    <w:rsid w:val="003055FD"/>
    <w:rsid w:val="0031389C"/>
    <w:rsid w:val="00323DF0"/>
    <w:rsid w:val="003245DA"/>
    <w:rsid w:val="00331576"/>
    <w:rsid w:val="00332C2F"/>
    <w:rsid w:val="00333CC4"/>
    <w:rsid w:val="00353F89"/>
    <w:rsid w:val="003546FA"/>
    <w:rsid w:val="003608D3"/>
    <w:rsid w:val="00361A01"/>
    <w:rsid w:val="00365E3E"/>
    <w:rsid w:val="0037040A"/>
    <w:rsid w:val="00370DAD"/>
    <w:rsid w:val="00372C2B"/>
    <w:rsid w:val="003800A8"/>
    <w:rsid w:val="00393B91"/>
    <w:rsid w:val="003940B1"/>
    <w:rsid w:val="0039549A"/>
    <w:rsid w:val="003B2A9E"/>
    <w:rsid w:val="003C1B54"/>
    <w:rsid w:val="003D4A28"/>
    <w:rsid w:val="003E0DB2"/>
    <w:rsid w:val="003F15D6"/>
    <w:rsid w:val="003F35DF"/>
    <w:rsid w:val="003F3D9D"/>
    <w:rsid w:val="00404091"/>
    <w:rsid w:val="00405BE9"/>
    <w:rsid w:val="00407A1C"/>
    <w:rsid w:val="0041132E"/>
    <w:rsid w:val="00417F5A"/>
    <w:rsid w:val="00435604"/>
    <w:rsid w:val="0043613D"/>
    <w:rsid w:val="00440989"/>
    <w:rsid w:val="00444260"/>
    <w:rsid w:val="00451166"/>
    <w:rsid w:val="00462D70"/>
    <w:rsid w:val="00464400"/>
    <w:rsid w:val="004728FC"/>
    <w:rsid w:val="00480EAC"/>
    <w:rsid w:val="00486C9A"/>
    <w:rsid w:val="00494C07"/>
    <w:rsid w:val="00497493"/>
    <w:rsid w:val="004A2D48"/>
    <w:rsid w:val="004A3130"/>
    <w:rsid w:val="004A4A52"/>
    <w:rsid w:val="004A4C63"/>
    <w:rsid w:val="004A515D"/>
    <w:rsid w:val="004A793D"/>
    <w:rsid w:val="004C158A"/>
    <w:rsid w:val="004C21F7"/>
    <w:rsid w:val="004D04FD"/>
    <w:rsid w:val="004D7DDC"/>
    <w:rsid w:val="004E05B1"/>
    <w:rsid w:val="004E3F78"/>
    <w:rsid w:val="004F04BB"/>
    <w:rsid w:val="004F6D0E"/>
    <w:rsid w:val="00505659"/>
    <w:rsid w:val="00531DCB"/>
    <w:rsid w:val="005418EE"/>
    <w:rsid w:val="00544014"/>
    <w:rsid w:val="00546CE3"/>
    <w:rsid w:val="00552C58"/>
    <w:rsid w:val="00565AB9"/>
    <w:rsid w:val="005710E0"/>
    <w:rsid w:val="00575044"/>
    <w:rsid w:val="00585DF9"/>
    <w:rsid w:val="0059074B"/>
    <w:rsid w:val="005931D1"/>
    <w:rsid w:val="005956D0"/>
    <w:rsid w:val="005A23FE"/>
    <w:rsid w:val="005B3525"/>
    <w:rsid w:val="005E18CA"/>
    <w:rsid w:val="005E341F"/>
    <w:rsid w:val="005F50F6"/>
    <w:rsid w:val="006410D6"/>
    <w:rsid w:val="00643C92"/>
    <w:rsid w:val="00644CC5"/>
    <w:rsid w:val="00660B7E"/>
    <w:rsid w:val="00663FBA"/>
    <w:rsid w:val="00673D60"/>
    <w:rsid w:val="00676267"/>
    <w:rsid w:val="00681765"/>
    <w:rsid w:val="0068177E"/>
    <w:rsid w:val="006845F4"/>
    <w:rsid w:val="00686053"/>
    <w:rsid w:val="00693C2B"/>
    <w:rsid w:val="006940CB"/>
    <w:rsid w:val="006A6542"/>
    <w:rsid w:val="006B04DB"/>
    <w:rsid w:val="006B09D2"/>
    <w:rsid w:val="006B2198"/>
    <w:rsid w:val="006B62E8"/>
    <w:rsid w:val="006C111B"/>
    <w:rsid w:val="006C6C32"/>
    <w:rsid w:val="006D5F65"/>
    <w:rsid w:val="006D6F23"/>
    <w:rsid w:val="006E0889"/>
    <w:rsid w:val="006E5E7A"/>
    <w:rsid w:val="006F165C"/>
    <w:rsid w:val="00721EE7"/>
    <w:rsid w:val="007433A9"/>
    <w:rsid w:val="00745ED8"/>
    <w:rsid w:val="007500BD"/>
    <w:rsid w:val="00752F07"/>
    <w:rsid w:val="00762C79"/>
    <w:rsid w:val="0076584E"/>
    <w:rsid w:val="00772DCF"/>
    <w:rsid w:val="00780511"/>
    <w:rsid w:val="007C0C1B"/>
    <w:rsid w:val="007C17B0"/>
    <w:rsid w:val="007C75DE"/>
    <w:rsid w:val="007D2A16"/>
    <w:rsid w:val="007D35B4"/>
    <w:rsid w:val="007D3AAF"/>
    <w:rsid w:val="007D6C10"/>
    <w:rsid w:val="007E10E7"/>
    <w:rsid w:val="007E2BE5"/>
    <w:rsid w:val="007E45CE"/>
    <w:rsid w:val="007E4678"/>
    <w:rsid w:val="007F0539"/>
    <w:rsid w:val="0084560F"/>
    <w:rsid w:val="008474C6"/>
    <w:rsid w:val="008505DC"/>
    <w:rsid w:val="00851D1F"/>
    <w:rsid w:val="008538DE"/>
    <w:rsid w:val="00854ED9"/>
    <w:rsid w:val="00861BEB"/>
    <w:rsid w:val="00872235"/>
    <w:rsid w:val="008A51E9"/>
    <w:rsid w:val="008A659A"/>
    <w:rsid w:val="008B0F2B"/>
    <w:rsid w:val="008B17A8"/>
    <w:rsid w:val="008B2790"/>
    <w:rsid w:val="008B2871"/>
    <w:rsid w:val="008B596A"/>
    <w:rsid w:val="008B6991"/>
    <w:rsid w:val="008D5E0D"/>
    <w:rsid w:val="008E6538"/>
    <w:rsid w:val="008F2AF7"/>
    <w:rsid w:val="00900069"/>
    <w:rsid w:val="00902C14"/>
    <w:rsid w:val="009104EB"/>
    <w:rsid w:val="0091521B"/>
    <w:rsid w:val="00932E9E"/>
    <w:rsid w:val="00940298"/>
    <w:rsid w:val="00940CF2"/>
    <w:rsid w:val="0095202B"/>
    <w:rsid w:val="009566CA"/>
    <w:rsid w:val="009731DE"/>
    <w:rsid w:val="00977740"/>
    <w:rsid w:val="00980AEA"/>
    <w:rsid w:val="00981CB6"/>
    <w:rsid w:val="00985DD5"/>
    <w:rsid w:val="00991115"/>
    <w:rsid w:val="009A1CF8"/>
    <w:rsid w:val="009A7DC5"/>
    <w:rsid w:val="009B4063"/>
    <w:rsid w:val="009C1728"/>
    <w:rsid w:val="009D5017"/>
    <w:rsid w:val="009D6350"/>
    <w:rsid w:val="009D678B"/>
    <w:rsid w:val="009D73AB"/>
    <w:rsid w:val="009E1DBA"/>
    <w:rsid w:val="009E230F"/>
    <w:rsid w:val="009E7BED"/>
    <w:rsid w:val="009F7A3A"/>
    <w:rsid w:val="00A10FDD"/>
    <w:rsid w:val="00A12FC1"/>
    <w:rsid w:val="00A15F0C"/>
    <w:rsid w:val="00A17DE9"/>
    <w:rsid w:val="00A2658E"/>
    <w:rsid w:val="00A3100B"/>
    <w:rsid w:val="00A4081B"/>
    <w:rsid w:val="00A56FB6"/>
    <w:rsid w:val="00A70E39"/>
    <w:rsid w:val="00A74B09"/>
    <w:rsid w:val="00A7742A"/>
    <w:rsid w:val="00A81B84"/>
    <w:rsid w:val="00A94DC4"/>
    <w:rsid w:val="00A96859"/>
    <w:rsid w:val="00AC0881"/>
    <w:rsid w:val="00AC6137"/>
    <w:rsid w:val="00AD00C6"/>
    <w:rsid w:val="00AD02BD"/>
    <w:rsid w:val="00AD7FCF"/>
    <w:rsid w:val="00AE08B9"/>
    <w:rsid w:val="00B37C98"/>
    <w:rsid w:val="00B400CC"/>
    <w:rsid w:val="00B402C6"/>
    <w:rsid w:val="00B42DE0"/>
    <w:rsid w:val="00B66698"/>
    <w:rsid w:val="00B73F8B"/>
    <w:rsid w:val="00B81FB1"/>
    <w:rsid w:val="00B942B1"/>
    <w:rsid w:val="00B962B1"/>
    <w:rsid w:val="00BB254A"/>
    <w:rsid w:val="00BB5FB0"/>
    <w:rsid w:val="00BC2C14"/>
    <w:rsid w:val="00BD2676"/>
    <w:rsid w:val="00BE4F54"/>
    <w:rsid w:val="00BE6B37"/>
    <w:rsid w:val="00BF6E3C"/>
    <w:rsid w:val="00C00340"/>
    <w:rsid w:val="00C01693"/>
    <w:rsid w:val="00C10953"/>
    <w:rsid w:val="00C1278C"/>
    <w:rsid w:val="00C1781B"/>
    <w:rsid w:val="00C23380"/>
    <w:rsid w:val="00C26C35"/>
    <w:rsid w:val="00C31BD0"/>
    <w:rsid w:val="00C4494E"/>
    <w:rsid w:val="00C46CD3"/>
    <w:rsid w:val="00C50398"/>
    <w:rsid w:val="00C63C6C"/>
    <w:rsid w:val="00C646E5"/>
    <w:rsid w:val="00C660D4"/>
    <w:rsid w:val="00C81F01"/>
    <w:rsid w:val="00C84440"/>
    <w:rsid w:val="00C845F2"/>
    <w:rsid w:val="00C84817"/>
    <w:rsid w:val="00C96ECC"/>
    <w:rsid w:val="00CA36D8"/>
    <w:rsid w:val="00CB6310"/>
    <w:rsid w:val="00CC03D5"/>
    <w:rsid w:val="00CD64BF"/>
    <w:rsid w:val="00CF2ED7"/>
    <w:rsid w:val="00CF6C9C"/>
    <w:rsid w:val="00D00C45"/>
    <w:rsid w:val="00D124E6"/>
    <w:rsid w:val="00D1260A"/>
    <w:rsid w:val="00D23C5D"/>
    <w:rsid w:val="00D4145F"/>
    <w:rsid w:val="00D46AE7"/>
    <w:rsid w:val="00D62E1A"/>
    <w:rsid w:val="00D77CE7"/>
    <w:rsid w:val="00DA4AD4"/>
    <w:rsid w:val="00DA7427"/>
    <w:rsid w:val="00DC0B5C"/>
    <w:rsid w:val="00DC7866"/>
    <w:rsid w:val="00DD018B"/>
    <w:rsid w:val="00DE2EED"/>
    <w:rsid w:val="00DE3494"/>
    <w:rsid w:val="00DE6D3D"/>
    <w:rsid w:val="00DF02B1"/>
    <w:rsid w:val="00DF2BEF"/>
    <w:rsid w:val="00DF4FB4"/>
    <w:rsid w:val="00DF5E36"/>
    <w:rsid w:val="00E0050B"/>
    <w:rsid w:val="00E02F02"/>
    <w:rsid w:val="00E034F4"/>
    <w:rsid w:val="00E250D8"/>
    <w:rsid w:val="00E33D97"/>
    <w:rsid w:val="00E36F80"/>
    <w:rsid w:val="00E44717"/>
    <w:rsid w:val="00E63048"/>
    <w:rsid w:val="00E654CC"/>
    <w:rsid w:val="00E65B07"/>
    <w:rsid w:val="00E710A3"/>
    <w:rsid w:val="00E810EB"/>
    <w:rsid w:val="00E92876"/>
    <w:rsid w:val="00E96EB3"/>
    <w:rsid w:val="00EA63DE"/>
    <w:rsid w:val="00ED6ED5"/>
    <w:rsid w:val="00EE6E77"/>
    <w:rsid w:val="00EF00D4"/>
    <w:rsid w:val="00F007CB"/>
    <w:rsid w:val="00F03F5A"/>
    <w:rsid w:val="00F149A4"/>
    <w:rsid w:val="00F24609"/>
    <w:rsid w:val="00F25E79"/>
    <w:rsid w:val="00F37803"/>
    <w:rsid w:val="00F40701"/>
    <w:rsid w:val="00F40AB5"/>
    <w:rsid w:val="00F43F92"/>
    <w:rsid w:val="00F45796"/>
    <w:rsid w:val="00F5176B"/>
    <w:rsid w:val="00F62FCA"/>
    <w:rsid w:val="00F95E6B"/>
    <w:rsid w:val="00FA45F4"/>
    <w:rsid w:val="00FB090A"/>
    <w:rsid w:val="00FD4147"/>
    <w:rsid w:val="00FD4A5C"/>
    <w:rsid w:val="00FD5F90"/>
    <w:rsid w:val="00FE3005"/>
    <w:rsid w:val="00FF12E4"/>
    <w:rsid w:val="00FF4AD4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0134"/>
  <w15:chartTrackingRefBased/>
  <w15:docId w15:val="{E5B71146-FD08-4CE5-BB63-64706AF1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B84"/>
  </w:style>
  <w:style w:type="paragraph" w:styleId="Heading1">
    <w:name w:val="heading 1"/>
    <w:basedOn w:val="Normal"/>
    <w:link w:val="Heading1Char"/>
    <w:uiPriority w:val="9"/>
    <w:qFormat/>
    <w:rsid w:val="007805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6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ionalTextTableText10Char">
    <w:name w:val="Instructional Text Table Text 10 Char"/>
    <w:basedOn w:val="DefaultParagraphFont"/>
    <w:link w:val="InstructionalTextTableText10"/>
    <w:locked/>
    <w:rsid w:val="008D5E0D"/>
    <w:rPr>
      <w:rFonts w:ascii="Arial" w:hAnsi="Arial" w:cs="Arial"/>
      <w:i/>
      <w:color w:val="0000FF"/>
      <w:lang w:eastAsia="ar-SA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8D5E0D"/>
    <w:pPr>
      <w:spacing w:before="20" w:after="120" w:line="240" w:lineRule="auto"/>
    </w:pPr>
    <w:rPr>
      <w:rFonts w:ascii="Arial" w:hAnsi="Arial" w:cs="Arial"/>
      <w:i/>
      <w:color w:val="0000FF"/>
      <w:lang w:eastAsia="ar-SA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8D5E0D"/>
    <w:rPr>
      <w:rFonts w:ascii="Arial" w:hAnsi="Arial" w:cs="Arial"/>
      <w:b/>
      <w:color w:val="FFFFFF" w:themeColor="background1"/>
      <w:szCs w:val="24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8D5E0D"/>
    <w:pPr>
      <w:keepNext/>
      <w:spacing w:after="120" w:line="240" w:lineRule="auto"/>
      <w:jc w:val="center"/>
    </w:pPr>
    <w:rPr>
      <w:rFonts w:ascii="Arial" w:hAnsi="Arial" w:cs="Arial"/>
      <w:b/>
      <w:color w:val="FFFFFF" w:themeColor="background1"/>
      <w:szCs w:val="24"/>
    </w:rPr>
  </w:style>
  <w:style w:type="table" w:styleId="TableGrid">
    <w:name w:val="Table Grid"/>
    <w:basedOn w:val="TableNormal"/>
    <w:rsid w:val="008D5E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AE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4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ue">
    <w:name w:val="value"/>
    <w:basedOn w:val="DefaultParagraphFont"/>
    <w:rsid w:val="00D46AE7"/>
  </w:style>
  <w:style w:type="paragraph" w:styleId="ListParagraph">
    <w:name w:val="List Paragraph"/>
    <w:basedOn w:val="Normal"/>
    <w:uiPriority w:val="34"/>
    <w:qFormat/>
    <w:rsid w:val="004442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05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0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ptionerror">
    <w:name w:val="captionerror"/>
    <w:basedOn w:val="DefaultParagraphFont"/>
    <w:rsid w:val="00CA36D8"/>
  </w:style>
  <w:style w:type="character" w:styleId="UnresolvedMention">
    <w:name w:val="Unresolved Mention"/>
    <w:basedOn w:val="DefaultParagraphFont"/>
    <w:uiPriority w:val="99"/>
    <w:semiHidden/>
    <w:unhideWhenUsed/>
    <w:rsid w:val="00F37803"/>
    <w:rPr>
      <w:color w:val="605E5C"/>
      <w:shd w:val="clear" w:color="auto" w:fill="E1DFDD"/>
    </w:rPr>
  </w:style>
  <w:style w:type="character" w:customStyle="1" w:styleId="comment">
    <w:name w:val="comment"/>
    <w:basedOn w:val="DefaultParagraphFont"/>
    <w:rsid w:val="00353F89"/>
  </w:style>
  <w:style w:type="character" w:customStyle="1" w:styleId="Heading4Char">
    <w:name w:val="Heading 4 Char"/>
    <w:basedOn w:val="DefaultParagraphFont"/>
    <w:link w:val="Heading4"/>
    <w:uiPriority w:val="9"/>
    <w:semiHidden/>
    <w:rsid w:val="009566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3704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69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3572B0"/>
            <w:bottom w:val="single" w:sz="6" w:space="8" w:color="C1C7D0"/>
            <w:right w:val="none" w:sz="0" w:space="0" w:color="auto"/>
          </w:divBdr>
          <w:divsChild>
            <w:div w:id="292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48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4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0176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7.85.86/secure/ViewProfile.jspa?name=A.maher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pick('10000337',%20'transactionId',%20'JSJ%20SKAJKAJKK'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72.17.85.86/browse/BDC-29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81CE9-1304-4F94-992D-EF330D1BD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42842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Romani Ezzat</dc:creator>
  <cp:keywords/>
  <dc:description/>
  <cp:lastModifiedBy>Romani Ezzat</cp:lastModifiedBy>
  <cp:revision>357</cp:revision>
  <dcterms:created xsi:type="dcterms:W3CDTF">2021-04-25T09:34:00Z</dcterms:created>
  <dcterms:modified xsi:type="dcterms:W3CDTF">2021-10-13T12:58:00Z</dcterms:modified>
</cp:coreProperties>
</file>